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Java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is a </w:t>
      </w:r>
      <w:hyperlink r:id="rId5" w:history="1">
        <w:r w:rsidRPr="00FB0DFF">
          <w:rPr>
            <w:rFonts w:ascii="Helvetica" w:eastAsia="Times New Roman" w:hAnsi="Helvetica" w:cs="Helvetica"/>
            <w:color w:val="419BE8"/>
            <w:sz w:val="27"/>
            <w:u w:val="single"/>
          </w:rPr>
          <w:t>doubly linked list</w:t>
        </w:r>
      </w:hyperlink>
      <w:r w:rsidRPr="00FB0DFF">
        <w:rPr>
          <w:rFonts w:ascii="Helvetica" w:eastAsia="Times New Roman" w:hAnsi="Helvetica" w:cs="Helvetica"/>
          <w:sz w:val="27"/>
          <w:szCs w:val="27"/>
        </w:rPr>
        <w:t> implementation of Java’s </w:t>
      </w:r>
      <w:r w:rsidRPr="00FB0DFF">
        <w:rPr>
          <w:rFonts w:ascii="Courier New" w:eastAsia="Times New Roman" w:hAnsi="Courier New" w:cs="Courier New"/>
          <w:sz w:val="25"/>
        </w:rPr>
        <w:t>List</w:t>
      </w:r>
      <w:r w:rsidRPr="00FB0DFF">
        <w:rPr>
          <w:rFonts w:ascii="Helvetica" w:eastAsia="Times New Roman" w:hAnsi="Helvetica" w:cs="Helvetica"/>
          <w:sz w:val="27"/>
          <w:szCs w:val="27"/>
        </w:rPr>
        <w:t> and </w:t>
      </w:r>
      <w:proofErr w:type="spellStart"/>
      <w:r w:rsidRPr="00FB0DFF">
        <w:rPr>
          <w:rFonts w:ascii="Courier New" w:eastAsia="Times New Roman" w:hAnsi="Courier New" w:cs="Courier New"/>
          <w:sz w:val="25"/>
        </w:rPr>
        <w:t>Deque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 interfaces. It is part of Java’s collections framework. Here is the class hierarchy of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</w:t>
      </w:r>
      <w:r>
        <w:rPr>
          <w:rFonts w:ascii="Helvetica" w:eastAsia="Times New Roman" w:hAnsi="Helvetica" w:cs="Helvetica"/>
          <w:sz w:val="27"/>
          <w:szCs w:val="27"/>
        </w:rPr>
        <w:t>–</w:t>
      </w:r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noProof/>
          <w:sz w:val="27"/>
          <w:szCs w:val="27"/>
        </w:rPr>
        <w:drawing>
          <wp:inline distT="0" distB="0" distL="0" distR="0">
            <wp:extent cx="5343525" cy="31406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308" cy="314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DFF" w:rsidRPr="00FB0DFF" w:rsidRDefault="00FB0DFF" w:rsidP="00FB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F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Java LinkedList in Collection Hierarchy" style="width:24pt;height:24pt"/>
        </w:pict>
      </w:r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Following are some key points to note about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in Java -</w:t>
      </w:r>
    </w:p>
    <w:p w:rsidR="00FB0DFF" w:rsidRPr="00FB0DFF" w:rsidRDefault="00FB0DFF" w:rsidP="00FB0DFF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Java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maintains the insertion order of the elements.</w:t>
      </w:r>
    </w:p>
    <w:p w:rsidR="00FB0DFF" w:rsidRPr="00FB0DFF" w:rsidRDefault="00FB0DFF" w:rsidP="00FB0DFF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can have duplicate and null values.</w:t>
      </w:r>
    </w:p>
    <w:p w:rsidR="00FB0DFF" w:rsidRPr="00FB0DFF" w:rsidRDefault="00FB0DFF" w:rsidP="00FB0DFF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The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class implements </w:t>
      </w:r>
      <w:hyperlink r:id="rId7" w:history="1">
        <w:r w:rsidRPr="00FB0DFF">
          <w:rPr>
            <w:rFonts w:ascii="Courier New" w:eastAsia="Times New Roman" w:hAnsi="Courier New" w:cs="Courier New"/>
            <w:color w:val="419BE8"/>
            <w:sz w:val="25"/>
          </w:rPr>
          <w:t>Queue</w:t>
        </w:r>
      </w:hyperlink>
      <w:r w:rsidRPr="00FB0DFF">
        <w:rPr>
          <w:rFonts w:ascii="Helvetica" w:eastAsia="Times New Roman" w:hAnsi="Helvetica" w:cs="Helvetica"/>
          <w:sz w:val="27"/>
          <w:szCs w:val="27"/>
        </w:rPr>
        <w:t> and 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fldChar w:fldCharType="begin"/>
      </w:r>
      <w:r w:rsidRPr="00FB0DFF">
        <w:rPr>
          <w:rFonts w:ascii="Helvetica" w:eastAsia="Times New Roman" w:hAnsi="Helvetica" w:cs="Helvetica"/>
          <w:sz w:val="27"/>
          <w:szCs w:val="27"/>
        </w:rPr>
        <w:instrText xml:space="preserve"> HYPERLINK "https://docs.oracle.com/javase/8/docs/api/java/util/Deque.html" </w:instrText>
      </w:r>
      <w:r w:rsidRPr="00FB0DFF">
        <w:rPr>
          <w:rFonts w:ascii="Helvetica" w:eastAsia="Times New Roman" w:hAnsi="Helvetica" w:cs="Helvetica"/>
          <w:sz w:val="27"/>
          <w:szCs w:val="27"/>
        </w:rPr>
        <w:fldChar w:fldCharType="separate"/>
      </w:r>
      <w:r w:rsidRPr="00FB0DFF">
        <w:rPr>
          <w:rFonts w:ascii="Courier New" w:eastAsia="Times New Roman" w:hAnsi="Courier New" w:cs="Courier New"/>
          <w:color w:val="419BE8"/>
          <w:sz w:val="25"/>
        </w:rPr>
        <w:t>Deque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fldChar w:fldCharType="end"/>
      </w:r>
      <w:r w:rsidRPr="00FB0DFF">
        <w:rPr>
          <w:rFonts w:ascii="Helvetica" w:eastAsia="Times New Roman" w:hAnsi="Helvetica" w:cs="Helvetica"/>
          <w:sz w:val="27"/>
          <w:szCs w:val="27"/>
        </w:rPr>
        <w:t xml:space="preserve"> interfaces. Therefore, </w:t>
      </w:r>
      <w:proofErr w:type="gramStart"/>
      <w:r w:rsidRPr="00FB0DFF">
        <w:rPr>
          <w:rFonts w:ascii="Helvetica" w:eastAsia="Times New Roman" w:hAnsi="Helvetica" w:cs="Helvetica"/>
          <w:sz w:val="27"/>
          <w:szCs w:val="27"/>
        </w:rPr>
        <w:t>It</w:t>
      </w:r>
      <w:proofErr w:type="gramEnd"/>
      <w:r w:rsidRPr="00FB0DFF">
        <w:rPr>
          <w:rFonts w:ascii="Helvetica" w:eastAsia="Times New Roman" w:hAnsi="Helvetica" w:cs="Helvetica"/>
          <w:sz w:val="27"/>
          <w:szCs w:val="27"/>
        </w:rPr>
        <w:t xml:space="preserve"> can also be used as a </w:t>
      </w:r>
      <w:r w:rsidRPr="00FB0DFF">
        <w:rPr>
          <w:rFonts w:ascii="Courier New" w:eastAsia="Times New Roman" w:hAnsi="Courier New" w:cs="Courier New"/>
          <w:sz w:val="25"/>
        </w:rPr>
        <w:t>Queue</w:t>
      </w:r>
      <w:r w:rsidRPr="00FB0DFF">
        <w:rPr>
          <w:rFonts w:ascii="Helvetica" w:eastAsia="Times New Roman" w:hAnsi="Helvetica" w:cs="Helvetica"/>
          <w:sz w:val="27"/>
          <w:szCs w:val="27"/>
        </w:rPr>
        <w:t>, </w:t>
      </w:r>
      <w:proofErr w:type="spellStart"/>
      <w:r w:rsidRPr="00FB0DFF">
        <w:rPr>
          <w:rFonts w:ascii="Courier New" w:eastAsia="Times New Roman" w:hAnsi="Courier New" w:cs="Courier New"/>
          <w:sz w:val="25"/>
        </w:rPr>
        <w:t>Deque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> or </w:t>
      </w:r>
      <w:r w:rsidRPr="00FB0DFF">
        <w:rPr>
          <w:rFonts w:ascii="Courier New" w:eastAsia="Times New Roman" w:hAnsi="Courier New" w:cs="Courier New"/>
          <w:sz w:val="25"/>
        </w:rPr>
        <w:t>Stack</w:t>
      </w:r>
      <w:r w:rsidRPr="00FB0DFF">
        <w:rPr>
          <w:rFonts w:ascii="Helvetica" w:eastAsia="Times New Roman" w:hAnsi="Helvetica" w:cs="Helvetica"/>
          <w:sz w:val="27"/>
          <w:szCs w:val="27"/>
        </w:rPr>
        <w:t>.</w:t>
      </w:r>
    </w:p>
    <w:p w:rsidR="00FB0DFF" w:rsidRPr="00FB0DFF" w:rsidRDefault="00FB0DFF" w:rsidP="00FB0DFF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Java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is not thread-safe. You must explicitly synchronize concurrent modifications to the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in a multi-threaded environment.</w:t>
      </w:r>
    </w:p>
    <w:p w:rsidR="00FB0DFF" w:rsidRPr="00FB0DFF" w:rsidRDefault="00FB0DFF" w:rsidP="00FB0DF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42"/>
          <w:szCs w:val="42"/>
        </w:rPr>
      </w:pPr>
      <w:r w:rsidRPr="00FB0DFF">
        <w:rPr>
          <w:rFonts w:ascii="Helvetica" w:eastAsia="Times New Roman" w:hAnsi="Helvetica" w:cs="Helvetica"/>
          <w:b/>
          <w:bCs/>
          <w:sz w:val="42"/>
          <w:szCs w:val="42"/>
        </w:rPr>
        <w:t xml:space="preserve">Java </w:t>
      </w:r>
      <w:proofErr w:type="spellStart"/>
      <w:r w:rsidRPr="00FB0DFF">
        <w:rPr>
          <w:rFonts w:ascii="Helvetica" w:eastAsia="Times New Roman" w:hAnsi="Helvetica" w:cs="Helvetica"/>
          <w:b/>
          <w:bCs/>
          <w:sz w:val="42"/>
          <w:szCs w:val="42"/>
        </w:rPr>
        <w:t>ArrayList</w:t>
      </w:r>
      <w:proofErr w:type="spellEnd"/>
      <w:r w:rsidRPr="00FB0DFF">
        <w:rPr>
          <w:rFonts w:ascii="Helvetica" w:eastAsia="Times New Roman" w:hAnsi="Helvetica" w:cs="Helvetica"/>
          <w:b/>
          <w:bCs/>
          <w:sz w:val="42"/>
          <w:szCs w:val="42"/>
        </w:rPr>
        <w:t xml:space="preserve"> </w:t>
      </w:r>
      <w:proofErr w:type="spellStart"/>
      <w:r w:rsidRPr="00FB0DFF">
        <w:rPr>
          <w:rFonts w:ascii="Helvetica" w:eastAsia="Times New Roman" w:hAnsi="Helvetica" w:cs="Helvetica"/>
          <w:b/>
          <w:bCs/>
          <w:sz w:val="42"/>
          <w:szCs w:val="42"/>
        </w:rPr>
        <w:t>vs</w:t>
      </w:r>
      <w:proofErr w:type="spellEnd"/>
      <w:r w:rsidRPr="00FB0DFF">
        <w:rPr>
          <w:rFonts w:ascii="Helvetica" w:eastAsia="Times New Roman" w:hAnsi="Helvetica" w:cs="Helvetica"/>
          <w:b/>
          <w:bCs/>
          <w:sz w:val="42"/>
          <w:szCs w:val="42"/>
        </w:rPr>
        <w:t xml:space="preserve"> </w:t>
      </w:r>
      <w:proofErr w:type="spellStart"/>
      <w:r w:rsidRPr="00FB0DFF">
        <w:rPr>
          <w:rFonts w:ascii="Helvetica" w:eastAsia="Times New Roman" w:hAnsi="Helvetica" w:cs="Helvetica"/>
          <w:b/>
          <w:bCs/>
          <w:sz w:val="42"/>
          <w:szCs w:val="42"/>
        </w:rPr>
        <w:t>LinkedList</w:t>
      </w:r>
      <w:proofErr w:type="spellEnd"/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Both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and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implement the </w:t>
      </w:r>
      <w:r w:rsidRPr="00FB0DFF">
        <w:rPr>
          <w:rFonts w:ascii="Courier New" w:eastAsia="Times New Roman" w:hAnsi="Courier New" w:cs="Courier New"/>
          <w:sz w:val="25"/>
        </w:rPr>
        <w:t>List</w:t>
      </w:r>
      <w:r w:rsidRPr="00FB0DFF">
        <w:rPr>
          <w:rFonts w:ascii="Helvetica" w:eastAsia="Times New Roman" w:hAnsi="Helvetica" w:cs="Helvetica"/>
          <w:sz w:val="27"/>
          <w:szCs w:val="27"/>
        </w:rPr>
        <w:t> interface. However, they differ completely in the way they store and link to the elements.</w:t>
      </w:r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An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stores the elements sequentially based on their index. However, a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uses a doubly-linked list to store its elements.</w:t>
      </w:r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lastRenderedPageBreak/>
        <w:t>A doubly-linked list consists of a collection of nodes, where each node contains three fields -</w:t>
      </w:r>
    </w:p>
    <w:p w:rsidR="00FB0DFF" w:rsidRPr="00FB0DFF" w:rsidRDefault="00FB0DFF" w:rsidP="00FB0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>The data at that node.</w:t>
      </w:r>
    </w:p>
    <w:p w:rsidR="00FB0DFF" w:rsidRPr="00FB0DFF" w:rsidRDefault="00FB0DFF" w:rsidP="00FB0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>A pointer/reference to the next node in the list.</w:t>
      </w:r>
    </w:p>
    <w:p w:rsidR="00FB0DFF" w:rsidRPr="00FB0DFF" w:rsidRDefault="00FB0DFF" w:rsidP="00FB0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>A pointer/reference to the previous node in the list.</w:t>
      </w:r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Following is a visual of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and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data structures:</w:t>
      </w:r>
    </w:p>
    <w:p w:rsidR="00FB0DFF" w:rsidRPr="00FB0DFF" w:rsidRDefault="00FB0DFF" w:rsidP="00FB0D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F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Java LinkedList vs ArrayList" style="width:24pt;height:24pt"/>
        </w:pict>
      </w:r>
    </w:p>
    <w:p w:rsidR="00FB0DFF" w:rsidRPr="00FB0DFF" w:rsidRDefault="00FB0DFF" w:rsidP="00FB0DFF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Following are some key differences between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and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>:</w:t>
      </w:r>
    </w:p>
    <w:p w:rsidR="00FB0DFF" w:rsidRPr="00FB0DFF" w:rsidRDefault="00FB0DFF" w:rsidP="00FB0DFF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A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consumes more memory than an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because it also stores the next and previous references along with the data.</w:t>
      </w:r>
    </w:p>
    <w:p w:rsidR="00FB0DFF" w:rsidRPr="00FB0DFF" w:rsidRDefault="00FB0DFF" w:rsidP="00FB0DFF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You can access an element in an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in </w:t>
      </w:r>
      <w:proofErr w:type="gramStart"/>
      <w:r w:rsidRPr="00FB0DFF">
        <w:rPr>
          <w:rFonts w:ascii="Courier New" w:eastAsia="Times New Roman" w:hAnsi="Courier New" w:cs="Courier New"/>
          <w:sz w:val="25"/>
        </w:rPr>
        <w:t>O(</w:t>
      </w:r>
      <w:proofErr w:type="gramEnd"/>
      <w:r w:rsidRPr="00FB0DFF">
        <w:rPr>
          <w:rFonts w:ascii="Courier New" w:eastAsia="Times New Roman" w:hAnsi="Courier New" w:cs="Courier New"/>
          <w:sz w:val="25"/>
        </w:rPr>
        <w:t>1)</w:t>
      </w:r>
      <w:r w:rsidRPr="00FB0DFF">
        <w:rPr>
          <w:rFonts w:ascii="Helvetica" w:eastAsia="Times New Roman" w:hAnsi="Helvetica" w:cs="Helvetica"/>
          <w:sz w:val="27"/>
          <w:szCs w:val="27"/>
        </w:rPr>
        <w:t> time. But it takes </w:t>
      </w:r>
      <w:proofErr w:type="gramStart"/>
      <w:r w:rsidRPr="00FB0DFF">
        <w:rPr>
          <w:rFonts w:ascii="Courier New" w:eastAsia="Times New Roman" w:hAnsi="Courier New" w:cs="Courier New"/>
          <w:sz w:val="25"/>
        </w:rPr>
        <w:t>O(</w:t>
      </w:r>
      <w:proofErr w:type="gramEnd"/>
      <w:r w:rsidRPr="00FB0DFF">
        <w:rPr>
          <w:rFonts w:ascii="Courier New" w:eastAsia="Times New Roman" w:hAnsi="Courier New" w:cs="Courier New"/>
          <w:sz w:val="25"/>
        </w:rPr>
        <w:t>n)</w:t>
      </w:r>
      <w:r w:rsidRPr="00FB0DFF">
        <w:rPr>
          <w:rFonts w:ascii="Helvetica" w:eastAsia="Times New Roman" w:hAnsi="Helvetica" w:cs="Helvetica"/>
          <w:sz w:val="27"/>
          <w:szCs w:val="27"/>
        </w:rPr>
        <w:t xml:space="preserve"> time to access an element in a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because it needs to traverse to the desired element by following the next/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prev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references.</w:t>
      </w:r>
    </w:p>
    <w:p w:rsidR="00FB0DFF" w:rsidRPr="00FB0DFF" w:rsidRDefault="00FB0DFF" w:rsidP="00FB0DFF">
      <w:pPr>
        <w:numPr>
          <w:ilvl w:val="0"/>
          <w:numId w:val="3"/>
        </w:numPr>
        <w:shd w:val="clear" w:color="auto" w:fill="FFFFFF"/>
        <w:spacing w:after="225" w:line="240" w:lineRule="auto"/>
        <w:ind w:left="450"/>
        <w:rPr>
          <w:rFonts w:ascii="Helvetica" w:eastAsia="Times New Roman" w:hAnsi="Helvetica" w:cs="Helvetica"/>
          <w:sz w:val="27"/>
          <w:szCs w:val="27"/>
        </w:rPr>
      </w:pPr>
      <w:r w:rsidRPr="00FB0DFF">
        <w:rPr>
          <w:rFonts w:ascii="Helvetica" w:eastAsia="Times New Roman" w:hAnsi="Helvetica" w:cs="Helvetica"/>
          <w:sz w:val="27"/>
          <w:szCs w:val="27"/>
        </w:rPr>
        <w:t xml:space="preserve">Adding or removing elements are usually slower in an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compared to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LinkedList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. This is because the </w:t>
      </w:r>
      <w:proofErr w:type="gramStart"/>
      <w:r w:rsidRPr="00FB0DFF">
        <w:rPr>
          <w:rFonts w:ascii="Helvetica" w:eastAsia="Times New Roman" w:hAnsi="Helvetica" w:cs="Helvetica"/>
          <w:sz w:val="27"/>
          <w:szCs w:val="27"/>
        </w:rPr>
        <w:t xml:space="preserve">elements in the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needs</w:t>
      </w:r>
      <w:proofErr w:type="gramEnd"/>
      <w:r w:rsidRPr="00FB0DFF">
        <w:rPr>
          <w:rFonts w:ascii="Helvetica" w:eastAsia="Times New Roman" w:hAnsi="Helvetica" w:cs="Helvetica"/>
          <w:sz w:val="27"/>
          <w:szCs w:val="27"/>
        </w:rPr>
        <w:t xml:space="preserve"> to be shifted if a new element is added in the middle of the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. The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might also need to be resized to accommodate the new element. Similarly, in case of removal, the </w:t>
      </w:r>
      <w:proofErr w:type="gramStart"/>
      <w:r w:rsidRPr="00FB0DFF">
        <w:rPr>
          <w:rFonts w:ascii="Helvetica" w:eastAsia="Times New Roman" w:hAnsi="Helvetica" w:cs="Helvetica"/>
          <w:sz w:val="27"/>
          <w:szCs w:val="27"/>
        </w:rPr>
        <w:t xml:space="preserve">elements in the </w:t>
      </w:r>
      <w:proofErr w:type="spellStart"/>
      <w:r w:rsidRPr="00FB0DFF">
        <w:rPr>
          <w:rFonts w:ascii="Helvetica" w:eastAsia="Times New Roman" w:hAnsi="Helvetica" w:cs="Helvetica"/>
          <w:sz w:val="27"/>
          <w:szCs w:val="27"/>
        </w:rPr>
        <w:t>ArrayList</w:t>
      </w:r>
      <w:proofErr w:type="spellEnd"/>
      <w:r w:rsidRPr="00FB0DFF">
        <w:rPr>
          <w:rFonts w:ascii="Helvetica" w:eastAsia="Times New Roman" w:hAnsi="Helvetica" w:cs="Helvetica"/>
          <w:sz w:val="27"/>
          <w:szCs w:val="27"/>
        </w:rPr>
        <w:t xml:space="preserve"> needs</w:t>
      </w:r>
      <w:proofErr w:type="gramEnd"/>
      <w:r w:rsidRPr="00FB0DFF">
        <w:rPr>
          <w:rFonts w:ascii="Helvetica" w:eastAsia="Times New Roman" w:hAnsi="Helvetica" w:cs="Helvetica"/>
          <w:sz w:val="27"/>
          <w:szCs w:val="27"/>
        </w:rPr>
        <w:t xml:space="preserve"> to be shifted to the new positions.</w:t>
      </w:r>
    </w:p>
    <w:p w:rsidR="00FB0DFF" w:rsidRPr="00FB0DFF" w:rsidRDefault="00FB0DFF" w:rsidP="00FB0DFF">
      <w:pPr>
        <w:shd w:val="clear" w:color="auto" w:fill="FFFFFF"/>
        <w:spacing w:before="450" w:after="450" w:line="240" w:lineRule="auto"/>
        <w:outlineLvl w:val="1"/>
        <w:rPr>
          <w:ins w:id="0" w:author="Unknown"/>
          <w:rFonts w:ascii="Helvetica" w:eastAsia="Times New Roman" w:hAnsi="Helvetica" w:cs="Helvetica"/>
          <w:b/>
          <w:bCs/>
          <w:sz w:val="42"/>
          <w:szCs w:val="42"/>
        </w:rPr>
      </w:pPr>
      <w:ins w:id="1" w:author="Unknown"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 xml:space="preserve">Creating a </w:t>
        </w:r>
        <w:proofErr w:type="spellStart"/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 xml:space="preserve"> and adding new elements to it</w:t>
        </w:r>
      </w:ins>
    </w:p>
    <w:p w:rsidR="00FB0DFF" w:rsidRPr="00FB0DFF" w:rsidRDefault="00FB0DFF" w:rsidP="00FB0DFF">
      <w:pPr>
        <w:shd w:val="clear" w:color="auto" w:fill="FFFFFF"/>
        <w:spacing w:after="225" w:line="240" w:lineRule="auto"/>
        <w:rPr>
          <w:ins w:id="2" w:author="Unknown"/>
          <w:rFonts w:ascii="Helvetica" w:eastAsia="Times New Roman" w:hAnsi="Helvetica" w:cs="Helvetica"/>
          <w:sz w:val="27"/>
          <w:szCs w:val="27"/>
        </w:rPr>
      </w:pPr>
      <w:ins w:id="3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The following example shows how to create a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 and add new elements to it. Notice the uses of 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sz w:val="25"/>
          </w:rPr>
          <w:t>addFirst</w:t>
        </w:r>
        <w:proofErr w:type="spellEnd"/>
        <w:r w:rsidRPr="00FB0DFF">
          <w:rPr>
            <w:rFonts w:ascii="Courier New" w:eastAsia="Times New Roman" w:hAnsi="Courier New" w:cs="Courier New"/>
            <w:sz w:val="25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sz w:val="25"/>
          </w:rPr>
          <w:t>)</w:t>
        </w:r>
        <w:r w:rsidRPr="00FB0DFF">
          <w:rPr>
            <w:rFonts w:ascii="Helvetica" w:eastAsia="Times New Roman" w:hAnsi="Helvetica" w:cs="Helvetica"/>
            <w:sz w:val="27"/>
            <w:szCs w:val="27"/>
          </w:rPr>
          <w:t> and </w:t>
        </w:r>
        <w:proofErr w:type="spellStart"/>
        <w:r w:rsidRPr="00FB0DFF">
          <w:rPr>
            <w:rFonts w:ascii="Courier New" w:eastAsia="Times New Roman" w:hAnsi="Courier New" w:cs="Courier New"/>
            <w:sz w:val="25"/>
          </w:rPr>
          <w:t>addLast</w:t>
        </w:r>
        <w:proofErr w:type="spellEnd"/>
        <w:r w:rsidRPr="00FB0DFF">
          <w:rPr>
            <w:rFonts w:ascii="Courier New" w:eastAsia="Times New Roman" w:hAnsi="Courier New" w:cs="Courier New"/>
            <w:sz w:val="25"/>
          </w:rPr>
          <w:t>()</w:t>
        </w:r>
        <w:r w:rsidRPr="00FB0DFF">
          <w:rPr>
            <w:rFonts w:ascii="Helvetica" w:eastAsia="Times New Roman" w:hAnsi="Helvetica" w:cs="Helvetica"/>
            <w:sz w:val="27"/>
            <w:szCs w:val="27"/>
          </w:rPr>
          <w:t> methods in the example. These methods come from the </w:t>
        </w:r>
        <w:proofErr w:type="spellStart"/>
        <w:r w:rsidRPr="00FB0DFF">
          <w:rPr>
            <w:rFonts w:ascii="Courier New" w:eastAsia="Times New Roman" w:hAnsi="Courier New" w:cs="Courier New"/>
            <w:sz w:val="25"/>
          </w:rPr>
          <w:t>Deque</w:t>
        </w:r>
        <w:r w:rsidRPr="00FB0DFF">
          <w:rPr>
            <w:rFonts w:ascii="Helvetica" w:eastAsia="Times New Roman" w:hAnsi="Helvetica" w:cs="Helvetica"/>
            <w:sz w:val="27"/>
            <w:szCs w:val="27"/>
          </w:rPr>
          <w:t>interface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" w:author="Unknown"/>
          <w:rFonts w:ascii="Courier New" w:eastAsia="Times New Roman" w:hAnsi="Courier New" w:cs="Courier New"/>
        </w:rPr>
      </w:pPr>
      <w:proofErr w:type="gramStart"/>
      <w:ins w:id="5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ArrayList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6" w:author="Unknown"/>
          <w:rFonts w:ascii="Courier New" w:eastAsia="Times New Roman" w:hAnsi="Courier New" w:cs="Courier New"/>
        </w:rPr>
      </w:pPr>
      <w:proofErr w:type="gramStart"/>
      <w:ins w:id="7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8" w:author="Unknown"/>
          <w:rFonts w:ascii="Courier New" w:eastAsia="Times New Roman" w:hAnsi="Courier New" w:cs="Courier New"/>
        </w:rPr>
      </w:pPr>
      <w:proofErr w:type="gramStart"/>
      <w:ins w:id="9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" w:author="Unknown"/>
          <w:rFonts w:ascii="Courier New" w:eastAsia="Times New Roman" w:hAnsi="Courier New" w:cs="Courier New"/>
        </w:rPr>
      </w:pPr>
      <w:proofErr w:type="gramStart"/>
      <w:ins w:id="12" w:author="Unknown"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class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CreateLinkedListExample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" w:author="Unknown"/>
          <w:rFonts w:ascii="Courier New" w:eastAsia="Times New Roman" w:hAnsi="Courier New" w:cs="Courier New"/>
        </w:rPr>
      </w:pPr>
      <w:ins w:id="14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static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void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DD4A68"/>
          </w:rPr>
          <w:t>main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999999"/>
          </w:rPr>
          <w:t>[]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args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5" w:author="Unknown"/>
          <w:rFonts w:ascii="Courier New" w:eastAsia="Times New Roman" w:hAnsi="Courier New" w:cs="Courier New"/>
        </w:rPr>
      </w:pPr>
      <w:ins w:id="1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Creating a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" w:author="Unknown"/>
          <w:rFonts w:ascii="Courier New" w:eastAsia="Times New Roman" w:hAnsi="Courier New" w:cs="Courier New"/>
        </w:rPr>
      </w:pPr>
      <w:ins w:id="1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friends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new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proofErr w:type="gramStart"/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0" w:author="Unknown"/>
          <w:rFonts w:ascii="Courier New" w:eastAsia="Times New Roman" w:hAnsi="Courier New" w:cs="Courier New"/>
        </w:rPr>
      </w:pPr>
      <w:ins w:id="21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Adding new elements to the end of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using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add(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>) method.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2" w:author="Unknown"/>
          <w:rFonts w:ascii="Courier New" w:eastAsia="Times New Roman" w:hAnsi="Courier New" w:cs="Courier New"/>
        </w:rPr>
      </w:pPr>
      <w:ins w:id="2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"Rajeev"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4" w:author="Unknown"/>
          <w:rFonts w:ascii="Courier New" w:eastAsia="Times New Roman" w:hAnsi="Courier New" w:cs="Courier New"/>
        </w:rPr>
      </w:pPr>
      <w:ins w:id="2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"John"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6" w:author="Unknown"/>
          <w:rFonts w:ascii="Courier New" w:eastAsia="Times New Roman" w:hAnsi="Courier New" w:cs="Courier New"/>
        </w:rPr>
      </w:pPr>
      <w:ins w:id="2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"David"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8" w:author="Unknown"/>
          <w:rFonts w:ascii="Courier New" w:eastAsia="Times New Roman" w:hAnsi="Courier New" w:cs="Courier New"/>
        </w:rPr>
      </w:pPr>
      <w:ins w:id="2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"Chris"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1" w:author="Unknown"/>
          <w:rFonts w:ascii="Courier New" w:eastAsia="Times New Roman" w:hAnsi="Courier New" w:cs="Courier New"/>
        </w:rPr>
      </w:pPr>
      <w:ins w:id="3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"Initial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friends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3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" w:author="Unknown"/>
          <w:rFonts w:ascii="Courier New" w:eastAsia="Times New Roman" w:hAnsi="Courier New" w:cs="Courier New"/>
        </w:rPr>
      </w:pPr>
      <w:ins w:id="3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Adding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 an element at the specified position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" w:author="Unknown"/>
          <w:rFonts w:ascii="Courier New" w:eastAsia="Times New Roman" w:hAnsi="Courier New" w:cs="Courier New"/>
        </w:rPr>
      </w:pPr>
      <w:ins w:id="3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3</w:t>
        </w:r>
        <w:r w:rsidRPr="00FB0DFF">
          <w:rPr>
            <w:rFonts w:ascii="Courier New" w:eastAsia="Times New Roman" w:hAnsi="Courier New" w:cs="Courier New"/>
            <w:color w:val="999999"/>
          </w:rPr>
          <w:t>,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"Lisa"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8" w:author="Unknown"/>
          <w:rFonts w:ascii="Courier New" w:eastAsia="Times New Roman" w:hAnsi="Courier New" w:cs="Courier New"/>
        </w:rPr>
      </w:pPr>
      <w:ins w:id="3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"After add(3, \"Lisa\")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friends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1" w:author="Unknown"/>
          <w:rFonts w:ascii="Courier New" w:eastAsia="Times New Roman" w:hAnsi="Courier New" w:cs="Courier New"/>
        </w:rPr>
      </w:pPr>
      <w:ins w:id="4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Adding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 an element at the beginning of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3" w:author="Unknown"/>
          <w:rFonts w:ascii="Courier New" w:eastAsia="Times New Roman" w:hAnsi="Courier New" w:cs="Courier New"/>
        </w:rPr>
      </w:pPr>
      <w:ins w:id="4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addFirst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"Steve"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" w:author="Unknown"/>
          <w:rFonts w:ascii="Courier New" w:eastAsia="Times New Roman" w:hAnsi="Courier New" w:cs="Courier New"/>
        </w:rPr>
      </w:pPr>
      <w:ins w:id="4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"After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addFirst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(\"Steve\")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friends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8" w:author="Unknown"/>
          <w:rFonts w:ascii="Courier New" w:eastAsia="Times New Roman" w:hAnsi="Courier New" w:cs="Courier New"/>
        </w:rPr>
      </w:pPr>
      <w:ins w:id="4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Adding an element at the end of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(This method is equivalent to the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add(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>) method)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0" w:author="Unknown"/>
          <w:rFonts w:ascii="Courier New" w:eastAsia="Times New Roman" w:hAnsi="Courier New" w:cs="Courier New"/>
        </w:rPr>
      </w:pPr>
      <w:ins w:id="51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addLast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"Jennifer"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2" w:author="Unknown"/>
          <w:rFonts w:ascii="Courier New" w:eastAsia="Times New Roman" w:hAnsi="Courier New" w:cs="Courier New"/>
        </w:rPr>
      </w:pPr>
      <w:ins w:id="53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"After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addLast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(\"Jennifer\")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friends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4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5" w:author="Unknown"/>
          <w:rFonts w:ascii="Courier New" w:eastAsia="Times New Roman" w:hAnsi="Courier New" w:cs="Courier New"/>
        </w:rPr>
      </w:pPr>
      <w:ins w:id="5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Adding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 all the elements from an existing collection to the end of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7" w:author="Unknown"/>
          <w:rFonts w:ascii="Courier New" w:eastAsia="Times New Roman" w:hAnsi="Courier New" w:cs="Courier New"/>
        </w:rPr>
      </w:pPr>
      <w:ins w:id="58" w:author="Unknown">
        <w:r w:rsidRPr="00FB0DFF">
          <w:rPr>
            <w:rFonts w:ascii="Courier New" w:eastAsia="Times New Roman" w:hAnsi="Courier New" w:cs="Courier New"/>
          </w:rPr>
          <w:t xml:space="preserve">        List</w:t>
        </w:r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familyFriends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new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ArrayList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proofErr w:type="gramStart"/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9" w:author="Unknown"/>
          <w:rFonts w:ascii="Courier New" w:eastAsia="Times New Roman" w:hAnsi="Courier New" w:cs="Courier New"/>
        </w:rPr>
      </w:pPr>
      <w:ins w:id="6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familyFriends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"Jesse"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61" w:author="Unknown"/>
          <w:rFonts w:ascii="Courier New" w:eastAsia="Times New Roman" w:hAnsi="Courier New" w:cs="Courier New"/>
        </w:rPr>
      </w:pPr>
      <w:ins w:id="6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familyFriends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"Walt"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63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64" w:author="Unknown"/>
          <w:rFonts w:ascii="Courier New" w:eastAsia="Times New Roman" w:hAnsi="Courier New" w:cs="Courier New"/>
        </w:rPr>
      </w:pPr>
      <w:ins w:id="6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friends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addAll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familyFriends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66" w:author="Unknown"/>
          <w:rFonts w:ascii="Courier New" w:eastAsia="Times New Roman" w:hAnsi="Courier New" w:cs="Courier New"/>
        </w:rPr>
      </w:pPr>
      <w:ins w:id="6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"After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addAll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familyFriends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)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friends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68" w:author="Unknown"/>
          <w:rFonts w:ascii="Courier New" w:eastAsia="Times New Roman" w:hAnsi="Courier New" w:cs="Courier New"/>
        </w:rPr>
      </w:pPr>
      <w:ins w:id="69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70" w:author="Unknown"/>
          <w:rFonts w:ascii="Courier New" w:eastAsia="Times New Roman" w:hAnsi="Courier New" w:cs="Courier New"/>
        </w:rPr>
      </w:pPr>
      <w:ins w:id="71" w:author="Unknown"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72" w:author="Unknown"/>
          <w:rFonts w:ascii="Courier New" w:eastAsia="Times New Roman" w:hAnsi="Courier New" w:cs="Courier New"/>
        </w:rPr>
      </w:pPr>
      <w:ins w:id="73" w:author="Unknown">
        <w:r w:rsidRPr="00FB0DFF">
          <w:rPr>
            <w:rFonts w:ascii="Courier New" w:eastAsia="Times New Roman" w:hAnsi="Courier New" w:cs="Courier New"/>
          </w:rPr>
          <w:t># Output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74" w:author="Unknown"/>
          <w:rFonts w:ascii="Courier New" w:eastAsia="Times New Roman" w:hAnsi="Courier New" w:cs="Courier New"/>
        </w:rPr>
      </w:pPr>
      <w:ins w:id="75" w:author="Unknown">
        <w:r w:rsidRPr="00FB0DFF">
          <w:rPr>
            <w:rFonts w:ascii="Courier New" w:eastAsia="Times New Roman" w:hAnsi="Courier New" w:cs="Courier New"/>
          </w:rPr>
          <w:t xml:space="preserve">Initial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: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[Rajeev, John, David, Chris]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76" w:author="Unknown"/>
          <w:rFonts w:ascii="Courier New" w:eastAsia="Times New Roman" w:hAnsi="Courier New" w:cs="Courier New"/>
        </w:rPr>
      </w:pPr>
      <w:ins w:id="77" w:author="Unknown">
        <w:r w:rsidRPr="00FB0DFF">
          <w:rPr>
            <w:rFonts w:ascii="Courier New" w:eastAsia="Times New Roman" w:hAnsi="Courier New" w:cs="Courier New"/>
          </w:rPr>
          <w:t xml:space="preserve">After </w:t>
        </w:r>
        <w:proofErr w:type="gramStart"/>
        <w:r w:rsidRPr="00FB0DFF">
          <w:rPr>
            <w:rFonts w:ascii="Courier New" w:eastAsia="Times New Roman" w:hAnsi="Courier New" w:cs="Courier New"/>
          </w:rPr>
          <w:t>add(</w:t>
        </w:r>
        <w:proofErr w:type="gramEnd"/>
        <w:r w:rsidRPr="00FB0DFF">
          <w:rPr>
            <w:rFonts w:ascii="Courier New" w:eastAsia="Times New Roman" w:hAnsi="Courier New" w:cs="Courier New"/>
          </w:rPr>
          <w:t>3, "Lisa") : [Rajeev, John, David, Lisa, Chris]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78" w:author="Unknown"/>
          <w:rFonts w:ascii="Courier New" w:eastAsia="Times New Roman" w:hAnsi="Courier New" w:cs="Courier New"/>
        </w:rPr>
      </w:pPr>
      <w:ins w:id="79" w:author="Unknown">
        <w:r w:rsidRPr="00FB0DFF">
          <w:rPr>
            <w:rFonts w:ascii="Courier New" w:eastAsia="Times New Roman" w:hAnsi="Courier New" w:cs="Courier New"/>
          </w:rPr>
          <w:t xml:space="preserve">After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addFirst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>"Steve") : [Steve, Rajeev, John, David, Lisa, Chris]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80" w:author="Unknown"/>
          <w:rFonts w:ascii="Courier New" w:eastAsia="Times New Roman" w:hAnsi="Courier New" w:cs="Courier New"/>
        </w:rPr>
      </w:pPr>
      <w:ins w:id="81" w:author="Unknown">
        <w:r w:rsidRPr="00FB0DFF">
          <w:rPr>
            <w:rFonts w:ascii="Courier New" w:eastAsia="Times New Roman" w:hAnsi="Courier New" w:cs="Courier New"/>
          </w:rPr>
          <w:t xml:space="preserve">After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addLast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>"Jennifer") : [Steve, Rajeev, John, David, Lisa, Chris, Jennifer]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82" w:author="Unknown"/>
          <w:rFonts w:ascii="Courier New" w:eastAsia="Times New Roman" w:hAnsi="Courier New" w:cs="Courier New"/>
        </w:rPr>
      </w:pPr>
      <w:ins w:id="83" w:author="Unknown">
        <w:r w:rsidRPr="00FB0DFF">
          <w:rPr>
            <w:rFonts w:ascii="Courier New" w:eastAsia="Times New Roman" w:hAnsi="Courier New" w:cs="Courier New"/>
          </w:rPr>
          <w:t xml:space="preserve">After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addAll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familyFriends</w:t>
        </w:r>
        <w:proofErr w:type="spellEnd"/>
        <w:r w:rsidRPr="00FB0DFF">
          <w:rPr>
            <w:rFonts w:ascii="Courier New" w:eastAsia="Times New Roman" w:hAnsi="Courier New" w:cs="Courier New"/>
          </w:rPr>
          <w:t>) : [Steve, Rajeev, John, David, Lisa, Chris, Jennifer, Jesse, Walt]</w:t>
        </w:r>
      </w:ins>
    </w:p>
    <w:p w:rsidR="00FB0DFF" w:rsidRPr="00FB0DFF" w:rsidRDefault="00FB0DFF" w:rsidP="00FB0DFF">
      <w:pPr>
        <w:shd w:val="clear" w:color="auto" w:fill="FFFFFF"/>
        <w:spacing w:before="450" w:after="450" w:line="240" w:lineRule="auto"/>
        <w:outlineLvl w:val="1"/>
        <w:rPr>
          <w:ins w:id="84" w:author="Unknown"/>
          <w:rFonts w:ascii="Helvetica" w:eastAsia="Times New Roman" w:hAnsi="Helvetica" w:cs="Helvetica"/>
          <w:b/>
          <w:bCs/>
          <w:sz w:val="42"/>
          <w:szCs w:val="42"/>
        </w:rPr>
      </w:pPr>
      <w:ins w:id="85" w:author="Unknown"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 xml:space="preserve">Retrieving elements from a </w:t>
        </w:r>
        <w:proofErr w:type="spellStart"/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>LinkedList</w:t>
        </w:r>
        <w:proofErr w:type="spellEnd"/>
      </w:ins>
    </w:p>
    <w:p w:rsidR="00FB0DFF" w:rsidRPr="00FB0DFF" w:rsidRDefault="00FB0DFF" w:rsidP="00FB0DFF">
      <w:pPr>
        <w:shd w:val="clear" w:color="auto" w:fill="FFFFFF"/>
        <w:spacing w:after="225" w:line="240" w:lineRule="auto"/>
        <w:rPr>
          <w:ins w:id="86" w:author="Unknown"/>
          <w:rFonts w:ascii="Helvetica" w:eastAsia="Times New Roman" w:hAnsi="Helvetica" w:cs="Helvetica"/>
          <w:sz w:val="27"/>
          <w:szCs w:val="27"/>
        </w:rPr>
      </w:pPr>
      <w:ins w:id="87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The following example shows:</w:t>
        </w:r>
      </w:ins>
    </w:p>
    <w:p w:rsidR="00FB0DFF" w:rsidRPr="00FB0DFF" w:rsidRDefault="00FB0DFF" w:rsidP="00FB0D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88" w:author="Unknown"/>
          <w:rFonts w:ascii="Helvetica" w:eastAsia="Times New Roman" w:hAnsi="Helvetica" w:cs="Helvetica"/>
          <w:sz w:val="27"/>
          <w:szCs w:val="27"/>
        </w:rPr>
      </w:pPr>
      <w:ins w:id="89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get the first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90" w:author="Unknown"/>
          <w:rFonts w:ascii="Helvetica" w:eastAsia="Times New Roman" w:hAnsi="Helvetica" w:cs="Helvetica"/>
          <w:sz w:val="27"/>
          <w:szCs w:val="27"/>
        </w:rPr>
      </w:pPr>
      <w:ins w:id="91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get the last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92" w:author="Unknown"/>
          <w:rFonts w:ascii="Helvetica" w:eastAsia="Times New Roman" w:hAnsi="Helvetica" w:cs="Helvetica"/>
          <w:sz w:val="27"/>
          <w:szCs w:val="27"/>
        </w:rPr>
      </w:pPr>
      <w:ins w:id="93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get the element at a given index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94" w:author="Unknown"/>
          <w:rFonts w:ascii="Courier New" w:eastAsia="Times New Roman" w:hAnsi="Courier New" w:cs="Courier New"/>
        </w:rPr>
      </w:pPr>
      <w:proofErr w:type="gramStart"/>
      <w:ins w:id="95" w:author="Unknown">
        <w:r w:rsidRPr="00FB0DFF">
          <w:rPr>
            <w:rFonts w:ascii="Courier New" w:eastAsia="Times New Roman" w:hAnsi="Courier New" w:cs="Courier New"/>
            <w:color w:val="0077AA"/>
          </w:rPr>
          <w:lastRenderedPageBreak/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96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97" w:author="Unknown"/>
          <w:rFonts w:ascii="Courier New" w:eastAsia="Times New Roman" w:hAnsi="Courier New" w:cs="Courier New"/>
        </w:rPr>
      </w:pPr>
      <w:proofErr w:type="gramStart"/>
      <w:ins w:id="98" w:author="Unknown"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class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RetrieveLinkedListElementsExample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99" w:author="Unknown"/>
          <w:rFonts w:ascii="Courier New" w:eastAsia="Times New Roman" w:hAnsi="Courier New" w:cs="Courier New"/>
        </w:rPr>
      </w:pPr>
      <w:ins w:id="100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static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void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DD4A68"/>
          </w:rPr>
          <w:t>main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999999"/>
          </w:rPr>
          <w:t>[]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args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01" w:author="Unknown"/>
          <w:rFonts w:ascii="Courier New" w:eastAsia="Times New Roman" w:hAnsi="Courier New" w:cs="Courier New"/>
        </w:rPr>
      </w:pPr>
      <w:ins w:id="10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A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containing Stock Prices of a company for the last 6 days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03" w:author="Unknown"/>
          <w:rFonts w:ascii="Courier New" w:eastAsia="Times New Roman" w:hAnsi="Courier New" w:cs="Courier New"/>
        </w:rPr>
      </w:pPr>
      <w:ins w:id="10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Double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stockPrices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new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proofErr w:type="gramStart"/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05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06" w:author="Unknown"/>
          <w:rFonts w:ascii="Courier New" w:eastAsia="Times New Roman" w:hAnsi="Courier New" w:cs="Courier New"/>
        </w:rPr>
      </w:pPr>
      <w:ins w:id="10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45.00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08" w:author="Unknown"/>
          <w:rFonts w:ascii="Courier New" w:eastAsia="Times New Roman" w:hAnsi="Courier New" w:cs="Courier New"/>
        </w:rPr>
      </w:pPr>
      <w:ins w:id="10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51.00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0" w:author="Unknown"/>
          <w:rFonts w:ascii="Courier New" w:eastAsia="Times New Roman" w:hAnsi="Courier New" w:cs="Courier New"/>
        </w:rPr>
      </w:pPr>
      <w:ins w:id="111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62.50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2" w:author="Unknown"/>
          <w:rFonts w:ascii="Courier New" w:eastAsia="Times New Roman" w:hAnsi="Courier New" w:cs="Courier New"/>
        </w:rPr>
      </w:pPr>
      <w:ins w:id="11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42.75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4" w:author="Unknown"/>
          <w:rFonts w:ascii="Courier New" w:eastAsia="Times New Roman" w:hAnsi="Courier New" w:cs="Courier New"/>
        </w:rPr>
      </w:pPr>
      <w:ins w:id="11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36.80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6" w:author="Unknown"/>
          <w:rFonts w:ascii="Courier New" w:eastAsia="Times New Roman" w:hAnsi="Courier New" w:cs="Courier New"/>
        </w:rPr>
      </w:pPr>
      <w:ins w:id="11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68.40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8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19" w:author="Unknown"/>
          <w:rFonts w:ascii="Courier New" w:eastAsia="Times New Roman" w:hAnsi="Courier New" w:cs="Courier New"/>
        </w:rPr>
      </w:pPr>
      <w:ins w:id="12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Getting the first element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using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getFirst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>()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21" w:author="Unknown"/>
          <w:rFonts w:ascii="Courier New" w:eastAsia="Times New Roman" w:hAnsi="Courier New" w:cs="Courier New"/>
        </w:rPr>
      </w:pPr>
      <w:ins w:id="12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The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getFirst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) method throws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NoSuchElementException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is empty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23" w:author="Unknown"/>
          <w:rFonts w:ascii="Courier New" w:eastAsia="Times New Roman" w:hAnsi="Courier New" w:cs="Courier New"/>
        </w:rPr>
      </w:pPr>
      <w:ins w:id="124" w:author="Unknown">
        <w:r w:rsidRPr="00FB0DFF">
          <w:rPr>
            <w:rFonts w:ascii="Courier New" w:eastAsia="Times New Roman" w:hAnsi="Courier New" w:cs="Courier New"/>
          </w:rPr>
          <w:t xml:space="preserve">        Double </w:t>
        </w:r>
        <w:proofErr w:type="spellStart"/>
        <w:r w:rsidRPr="00FB0DFF">
          <w:rPr>
            <w:rFonts w:ascii="Courier New" w:eastAsia="Times New Roman" w:hAnsi="Courier New" w:cs="Courier New"/>
          </w:rPr>
          <w:t>firstElement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getFirst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25" w:author="Unknown"/>
          <w:rFonts w:ascii="Courier New" w:eastAsia="Times New Roman" w:hAnsi="Courier New" w:cs="Courier New"/>
        </w:rPr>
      </w:pPr>
      <w:ins w:id="12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"Initial Stock Price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firstElement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27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28" w:author="Unknown"/>
          <w:rFonts w:ascii="Courier New" w:eastAsia="Times New Roman" w:hAnsi="Courier New" w:cs="Courier New"/>
        </w:rPr>
      </w:pPr>
      <w:ins w:id="12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Getting the last element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using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getLast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>()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0" w:author="Unknown"/>
          <w:rFonts w:ascii="Courier New" w:eastAsia="Times New Roman" w:hAnsi="Courier New" w:cs="Courier New"/>
        </w:rPr>
      </w:pPr>
      <w:ins w:id="131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The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getLast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) method throws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NoSuchElementException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is empty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2" w:author="Unknown"/>
          <w:rFonts w:ascii="Courier New" w:eastAsia="Times New Roman" w:hAnsi="Courier New" w:cs="Courier New"/>
        </w:rPr>
      </w:pPr>
      <w:ins w:id="133" w:author="Unknown">
        <w:r w:rsidRPr="00FB0DFF">
          <w:rPr>
            <w:rFonts w:ascii="Courier New" w:eastAsia="Times New Roman" w:hAnsi="Courier New" w:cs="Courier New"/>
          </w:rPr>
          <w:t xml:space="preserve">        Double </w:t>
        </w:r>
        <w:proofErr w:type="spellStart"/>
        <w:r w:rsidRPr="00FB0DFF">
          <w:rPr>
            <w:rFonts w:ascii="Courier New" w:eastAsia="Times New Roman" w:hAnsi="Courier New" w:cs="Courier New"/>
          </w:rPr>
          <w:t>lastElement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getLast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4" w:author="Unknown"/>
          <w:rFonts w:ascii="Courier New" w:eastAsia="Times New Roman" w:hAnsi="Courier New" w:cs="Courier New"/>
        </w:rPr>
      </w:pPr>
      <w:ins w:id="13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"Current Stock Price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lastElement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6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7" w:author="Unknown"/>
          <w:rFonts w:ascii="Courier New" w:eastAsia="Times New Roman" w:hAnsi="Courier New" w:cs="Courier New"/>
        </w:rPr>
      </w:pPr>
      <w:ins w:id="138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Getting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 the element at a given position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39" w:author="Unknown"/>
          <w:rFonts w:ascii="Courier New" w:eastAsia="Times New Roman" w:hAnsi="Courier New" w:cs="Courier New"/>
        </w:rPr>
      </w:pPr>
      <w:ins w:id="140" w:author="Unknown">
        <w:r w:rsidRPr="00FB0DFF">
          <w:rPr>
            <w:rFonts w:ascii="Courier New" w:eastAsia="Times New Roman" w:hAnsi="Courier New" w:cs="Courier New"/>
          </w:rPr>
          <w:t xml:space="preserve">        Double stockPriceOn3rdDay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stockPrices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get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0055"/>
          </w:rPr>
          <w:t>2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41" w:author="Unknown"/>
          <w:rFonts w:ascii="Courier New" w:eastAsia="Times New Roman" w:hAnsi="Courier New" w:cs="Courier New"/>
        </w:rPr>
      </w:pPr>
      <w:ins w:id="14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"Stock Price on 3rd Day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stockPriceOn3rdDay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43" w:author="Unknown"/>
          <w:rFonts w:ascii="Courier New" w:eastAsia="Times New Roman" w:hAnsi="Courier New" w:cs="Courier New"/>
        </w:rPr>
      </w:pPr>
      <w:ins w:id="144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45" w:author="Unknown"/>
          <w:rFonts w:ascii="Courier New" w:eastAsia="Times New Roman" w:hAnsi="Courier New" w:cs="Courier New"/>
        </w:rPr>
      </w:pPr>
      <w:ins w:id="146" w:author="Unknown"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47" w:author="Unknown"/>
          <w:rFonts w:ascii="Courier New" w:eastAsia="Times New Roman" w:hAnsi="Courier New" w:cs="Courier New"/>
        </w:rPr>
      </w:pPr>
      <w:ins w:id="148" w:author="Unknown">
        <w:r w:rsidRPr="00FB0DFF">
          <w:rPr>
            <w:rFonts w:ascii="Courier New" w:eastAsia="Times New Roman" w:hAnsi="Courier New" w:cs="Courier New"/>
          </w:rPr>
          <w:t># Output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49" w:author="Unknown"/>
          <w:rFonts w:ascii="Courier New" w:eastAsia="Times New Roman" w:hAnsi="Courier New" w:cs="Courier New"/>
        </w:rPr>
      </w:pPr>
      <w:ins w:id="150" w:author="Unknown">
        <w:r w:rsidRPr="00FB0DFF">
          <w:rPr>
            <w:rFonts w:ascii="Courier New" w:eastAsia="Times New Roman" w:hAnsi="Courier New" w:cs="Courier New"/>
          </w:rPr>
          <w:t xml:space="preserve">Initial Stock </w:t>
        </w:r>
        <w:proofErr w:type="gramStart"/>
        <w:r w:rsidRPr="00FB0DFF">
          <w:rPr>
            <w:rFonts w:ascii="Courier New" w:eastAsia="Times New Roman" w:hAnsi="Courier New" w:cs="Courier New"/>
          </w:rPr>
          <w:t>Price :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45.0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51" w:author="Unknown"/>
          <w:rFonts w:ascii="Courier New" w:eastAsia="Times New Roman" w:hAnsi="Courier New" w:cs="Courier New"/>
        </w:rPr>
      </w:pPr>
      <w:ins w:id="152" w:author="Unknown">
        <w:r w:rsidRPr="00FB0DFF">
          <w:rPr>
            <w:rFonts w:ascii="Courier New" w:eastAsia="Times New Roman" w:hAnsi="Courier New" w:cs="Courier New"/>
          </w:rPr>
          <w:t xml:space="preserve">Current Stock </w:t>
        </w:r>
        <w:proofErr w:type="gramStart"/>
        <w:r w:rsidRPr="00FB0DFF">
          <w:rPr>
            <w:rFonts w:ascii="Courier New" w:eastAsia="Times New Roman" w:hAnsi="Courier New" w:cs="Courier New"/>
          </w:rPr>
          <w:t>Price :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68.4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53" w:author="Unknown"/>
          <w:rFonts w:ascii="Courier New" w:eastAsia="Times New Roman" w:hAnsi="Courier New" w:cs="Courier New"/>
        </w:rPr>
      </w:pPr>
      <w:ins w:id="154" w:author="Unknown">
        <w:r w:rsidRPr="00FB0DFF">
          <w:rPr>
            <w:rFonts w:ascii="Courier New" w:eastAsia="Times New Roman" w:hAnsi="Courier New" w:cs="Courier New"/>
          </w:rPr>
          <w:t xml:space="preserve">Stock Price on 3rd </w:t>
        </w:r>
        <w:proofErr w:type="gramStart"/>
        <w:r w:rsidRPr="00FB0DFF">
          <w:rPr>
            <w:rFonts w:ascii="Courier New" w:eastAsia="Times New Roman" w:hAnsi="Courier New" w:cs="Courier New"/>
          </w:rPr>
          <w:t>Day :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62.5</w:t>
        </w:r>
      </w:ins>
    </w:p>
    <w:p w:rsidR="00FB0DFF" w:rsidRPr="00FB0DFF" w:rsidRDefault="00FB0DFF" w:rsidP="00FB0DFF">
      <w:pPr>
        <w:shd w:val="clear" w:color="auto" w:fill="FFFFFF"/>
        <w:spacing w:before="450" w:after="450" w:line="240" w:lineRule="auto"/>
        <w:outlineLvl w:val="1"/>
        <w:rPr>
          <w:ins w:id="155" w:author="Unknown"/>
          <w:rFonts w:ascii="Helvetica" w:eastAsia="Times New Roman" w:hAnsi="Helvetica" w:cs="Helvetica"/>
          <w:b/>
          <w:bCs/>
          <w:sz w:val="42"/>
          <w:szCs w:val="42"/>
        </w:rPr>
      </w:pPr>
      <w:ins w:id="156" w:author="Unknown"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 xml:space="preserve">Removing elements from a </w:t>
        </w:r>
        <w:proofErr w:type="spellStart"/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>LinkedList</w:t>
        </w:r>
        <w:proofErr w:type="spellEnd"/>
      </w:ins>
    </w:p>
    <w:p w:rsidR="00FB0DFF" w:rsidRPr="00FB0DFF" w:rsidRDefault="00FB0DFF" w:rsidP="00FB0DFF">
      <w:pPr>
        <w:shd w:val="clear" w:color="auto" w:fill="FFFFFF"/>
        <w:spacing w:after="225" w:line="240" w:lineRule="auto"/>
        <w:rPr>
          <w:ins w:id="157" w:author="Unknown"/>
          <w:rFonts w:ascii="Helvetica" w:eastAsia="Times New Roman" w:hAnsi="Helvetica" w:cs="Helvetica"/>
          <w:sz w:val="27"/>
          <w:szCs w:val="27"/>
        </w:rPr>
      </w:pPr>
      <w:ins w:id="158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The example below shows:</w:t>
        </w:r>
      </w:ins>
    </w:p>
    <w:p w:rsidR="00FB0DFF" w:rsidRPr="00FB0DFF" w:rsidRDefault="00FB0DFF" w:rsidP="00FB0D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159" w:author="Unknown"/>
          <w:rFonts w:ascii="Helvetica" w:eastAsia="Times New Roman" w:hAnsi="Helvetica" w:cs="Helvetica"/>
          <w:sz w:val="27"/>
          <w:szCs w:val="27"/>
        </w:rPr>
      </w:pPr>
      <w:ins w:id="160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remove the first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161" w:author="Unknown"/>
          <w:rFonts w:ascii="Helvetica" w:eastAsia="Times New Roman" w:hAnsi="Helvetica" w:cs="Helvetica"/>
          <w:sz w:val="27"/>
          <w:szCs w:val="27"/>
        </w:rPr>
      </w:pPr>
      <w:ins w:id="162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remove the last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163" w:author="Unknown"/>
          <w:rFonts w:ascii="Helvetica" w:eastAsia="Times New Roman" w:hAnsi="Helvetica" w:cs="Helvetica"/>
          <w:sz w:val="27"/>
          <w:szCs w:val="27"/>
        </w:rPr>
      </w:pPr>
      <w:ins w:id="164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remove the first occurrence of a given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165" w:author="Unknown"/>
          <w:rFonts w:ascii="Helvetica" w:eastAsia="Times New Roman" w:hAnsi="Helvetica" w:cs="Helvetica"/>
          <w:sz w:val="27"/>
          <w:szCs w:val="27"/>
        </w:rPr>
      </w:pPr>
      <w:ins w:id="166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remove all the elements that satisfy a given predicate from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167" w:author="Unknown"/>
          <w:rFonts w:ascii="Helvetica" w:eastAsia="Times New Roman" w:hAnsi="Helvetica" w:cs="Helvetica"/>
          <w:sz w:val="27"/>
          <w:szCs w:val="27"/>
        </w:rPr>
      </w:pPr>
      <w:ins w:id="168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clear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 completely.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69" w:author="Unknown"/>
          <w:rFonts w:ascii="Courier New" w:eastAsia="Times New Roman" w:hAnsi="Courier New" w:cs="Courier New"/>
        </w:rPr>
      </w:pPr>
      <w:proofErr w:type="gramStart"/>
      <w:ins w:id="170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1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2" w:author="Unknown"/>
          <w:rFonts w:ascii="Courier New" w:eastAsia="Times New Roman" w:hAnsi="Courier New" w:cs="Courier New"/>
        </w:rPr>
      </w:pPr>
      <w:proofErr w:type="gramStart"/>
      <w:ins w:id="173" w:author="Unknown"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class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RemoveElementsFromLinkedListExample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4" w:author="Unknown"/>
          <w:rFonts w:ascii="Courier New" w:eastAsia="Times New Roman" w:hAnsi="Courier New" w:cs="Courier New"/>
        </w:rPr>
      </w:pPr>
      <w:ins w:id="175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static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void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DD4A68"/>
          </w:rPr>
          <w:t>main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999999"/>
          </w:rPr>
          <w:t>[]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args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6" w:author="Unknown"/>
          <w:rFonts w:ascii="Courier New" w:eastAsia="Times New Roman" w:hAnsi="Courier New" w:cs="Courier New"/>
        </w:rPr>
      </w:pPr>
      <w:ins w:id="17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new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proofErr w:type="gramStart"/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8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79" w:author="Unknown"/>
          <w:rFonts w:ascii="Courier New" w:eastAsia="Times New Roman" w:hAnsi="Courier New" w:cs="Courier New"/>
        </w:rPr>
      </w:pPr>
      <w:ins w:id="18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"Assembly"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81" w:author="Unknown"/>
          <w:rFonts w:ascii="Courier New" w:eastAsia="Times New Roman" w:hAnsi="Courier New" w:cs="Courier New"/>
        </w:rPr>
      </w:pPr>
      <w:ins w:id="18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"Fortran"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83" w:author="Unknown"/>
          <w:rFonts w:ascii="Courier New" w:eastAsia="Times New Roman" w:hAnsi="Courier New" w:cs="Courier New"/>
        </w:rPr>
      </w:pPr>
      <w:ins w:id="184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"Pascal"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85" w:author="Unknown"/>
          <w:rFonts w:ascii="Courier New" w:eastAsia="Times New Roman" w:hAnsi="Courier New" w:cs="Courier New"/>
        </w:rPr>
      </w:pPr>
      <w:ins w:id="18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"C"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87" w:author="Unknown"/>
          <w:rFonts w:ascii="Courier New" w:eastAsia="Times New Roman" w:hAnsi="Courier New" w:cs="Courier New"/>
        </w:rPr>
      </w:pPr>
      <w:ins w:id="18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"C++"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89" w:author="Unknown"/>
          <w:rFonts w:ascii="Courier New" w:eastAsia="Times New Roman" w:hAnsi="Courier New" w:cs="Courier New"/>
        </w:rPr>
      </w:pPr>
      <w:ins w:id="19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"Java"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1" w:author="Unknown"/>
          <w:rFonts w:ascii="Courier New" w:eastAsia="Times New Roman" w:hAnsi="Courier New" w:cs="Courier New"/>
        </w:rPr>
      </w:pPr>
      <w:ins w:id="19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"C#"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3" w:author="Unknown"/>
          <w:rFonts w:ascii="Courier New" w:eastAsia="Times New Roman" w:hAnsi="Courier New" w:cs="Courier New"/>
        </w:rPr>
      </w:pPr>
      <w:ins w:id="19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Kotlin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5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6" w:author="Unknown"/>
          <w:rFonts w:ascii="Courier New" w:eastAsia="Times New Roman" w:hAnsi="Courier New" w:cs="Courier New"/>
        </w:rPr>
      </w:pPr>
      <w:ins w:id="19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"Initial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=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8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199" w:author="Unknown"/>
          <w:rFonts w:ascii="Courier New" w:eastAsia="Times New Roman" w:hAnsi="Courier New" w:cs="Courier New"/>
        </w:rPr>
      </w:pPr>
      <w:ins w:id="20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Remove the first element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01" w:author="Unknown"/>
          <w:rFonts w:ascii="Courier New" w:eastAsia="Times New Roman" w:hAnsi="Courier New" w:cs="Courier New"/>
        </w:rPr>
      </w:pPr>
      <w:ins w:id="202" w:author="Unknown">
        <w:r w:rsidRPr="00FB0DFF">
          <w:rPr>
            <w:rFonts w:ascii="Courier New" w:eastAsia="Times New Roman" w:hAnsi="Courier New" w:cs="Courier New"/>
          </w:rPr>
          <w:t xml:space="preserve">        String element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removeFirst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  <w:r w:rsidRPr="00FB0DFF">
          <w:rPr>
            <w:rFonts w:ascii="Courier New" w:eastAsia="Times New Roman" w:hAnsi="Courier New" w:cs="Courier New"/>
          </w:rPr>
          <w:t xml:space="preserve">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Throws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NoSuchElementException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is empty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03" w:author="Unknown"/>
          <w:rFonts w:ascii="Courier New" w:eastAsia="Times New Roman" w:hAnsi="Courier New" w:cs="Courier New"/>
        </w:rPr>
      </w:pPr>
      <w:ins w:id="20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"Removed the first element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element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 =&gt;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05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06" w:author="Unknown"/>
          <w:rFonts w:ascii="Courier New" w:eastAsia="Times New Roman" w:hAnsi="Courier New" w:cs="Courier New"/>
        </w:rPr>
      </w:pPr>
      <w:ins w:id="20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Remove the last element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08" w:author="Unknown"/>
          <w:rFonts w:ascii="Courier New" w:eastAsia="Times New Roman" w:hAnsi="Courier New" w:cs="Courier New"/>
        </w:rPr>
      </w:pPr>
      <w:ins w:id="20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gramStart"/>
        <w:r w:rsidRPr="00FB0DFF">
          <w:rPr>
            <w:rFonts w:ascii="Courier New" w:eastAsia="Times New Roman" w:hAnsi="Courier New" w:cs="Courier New"/>
          </w:rPr>
          <w:t>element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removeLast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();</w:t>
        </w:r>
        <w:r w:rsidRPr="00FB0DFF">
          <w:rPr>
            <w:rFonts w:ascii="Courier New" w:eastAsia="Times New Roman" w:hAnsi="Courier New" w:cs="Courier New"/>
          </w:rPr>
          <w:t xml:space="preserve">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Throws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NoSuchElementException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is empty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10" w:author="Unknown"/>
          <w:rFonts w:ascii="Courier New" w:eastAsia="Times New Roman" w:hAnsi="Courier New" w:cs="Courier New"/>
        </w:rPr>
      </w:pPr>
      <w:ins w:id="211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"Removed the last element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element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 =&gt;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12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13" w:author="Unknown"/>
          <w:rFonts w:ascii="Courier New" w:eastAsia="Times New Roman" w:hAnsi="Courier New" w:cs="Courier New"/>
        </w:rPr>
      </w:pPr>
      <w:ins w:id="21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Remove the first occurrence of the specified element from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15" w:author="Unknown"/>
          <w:rFonts w:ascii="Courier New" w:eastAsia="Times New Roman" w:hAnsi="Courier New" w:cs="Courier New"/>
        </w:rPr>
      </w:pPr>
      <w:ins w:id="21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boolean</w:t>
        </w:r>
        <w:proofErr w:type="spellEnd"/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isRemoved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remove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"C#"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17" w:author="Unknown"/>
          <w:rFonts w:ascii="Courier New" w:eastAsia="Times New Roman" w:hAnsi="Courier New" w:cs="Courier New"/>
        </w:rPr>
      </w:pPr>
      <w:ins w:id="21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if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isRemoved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19" w:author="Unknown"/>
          <w:rFonts w:ascii="Courier New" w:eastAsia="Times New Roman" w:hAnsi="Courier New" w:cs="Courier New"/>
        </w:rPr>
      </w:pPr>
      <w:ins w:id="220" w:author="Unknown">
        <w:r w:rsidRPr="00FB0DFF">
          <w:rPr>
            <w:rFonts w:ascii="Courier New" w:eastAsia="Times New Roman" w:hAnsi="Courier New" w:cs="Courier New"/>
          </w:rPr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"Removed C# =&gt;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21" w:author="Unknown"/>
          <w:rFonts w:ascii="Courier New" w:eastAsia="Times New Roman" w:hAnsi="Courier New" w:cs="Courier New"/>
        </w:rPr>
      </w:pPr>
      <w:ins w:id="22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23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24" w:author="Unknown"/>
          <w:rFonts w:ascii="Courier New" w:eastAsia="Times New Roman" w:hAnsi="Courier New" w:cs="Courier New"/>
        </w:rPr>
      </w:pPr>
      <w:ins w:id="22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>// Remove all the elements that satisfy the given predicate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26" w:author="Unknown"/>
          <w:rFonts w:ascii="Courier New" w:eastAsia="Times New Roman" w:hAnsi="Courier New" w:cs="Courier New"/>
        </w:rPr>
      </w:pPr>
      <w:ins w:id="22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removeIf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programmingLanguage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-&gt;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startsWith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"C"</w:t>
        </w:r>
        <w:r w:rsidRPr="00FB0DFF">
          <w:rPr>
            <w:rFonts w:ascii="Courier New" w:eastAsia="Times New Roman" w:hAnsi="Courier New" w:cs="Courier New"/>
            <w:color w:val="999999"/>
          </w:rPr>
          <w:t>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28" w:author="Unknown"/>
          <w:rFonts w:ascii="Courier New" w:eastAsia="Times New Roman" w:hAnsi="Courier New" w:cs="Courier New"/>
        </w:rPr>
      </w:pPr>
      <w:ins w:id="22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"Removed elements starting with C =&gt;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3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31" w:author="Unknown"/>
          <w:rFonts w:ascii="Courier New" w:eastAsia="Times New Roman" w:hAnsi="Courier New" w:cs="Courier New"/>
        </w:rPr>
      </w:pPr>
      <w:ins w:id="23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Clear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by removing all elements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33" w:author="Unknown"/>
          <w:rFonts w:ascii="Courier New" w:eastAsia="Times New Roman" w:hAnsi="Courier New" w:cs="Courier New"/>
        </w:rPr>
      </w:pPr>
      <w:ins w:id="23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programmingLanguages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clear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35" w:author="Unknown"/>
          <w:rFonts w:ascii="Courier New" w:eastAsia="Times New Roman" w:hAnsi="Courier New" w:cs="Courier New"/>
        </w:rPr>
      </w:pPr>
      <w:ins w:id="23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"Cleared the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=&gt;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programmingLanguages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37" w:author="Unknown"/>
          <w:rFonts w:ascii="Courier New" w:eastAsia="Times New Roman" w:hAnsi="Courier New" w:cs="Courier New"/>
        </w:rPr>
      </w:pPr>
      <w:ins w:id="238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39" w:author="Unknown"/>
          <w:rFonts w:ascii="Courier New" w:eastAsia="Times New Roman" w:hAnsi="Courier New" w:cs="Courier New"/>
        </w:rPr>
      </w:pPr>
      <w:ins w:id="240" w:author="Unknown"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41" w:author="Unknown"/>
          <w:rFonts w:ascii="Courier New" w:eastAsia="Times New Roman" w:hAnsi="Courier New" w:cs="Courier New"/>
        </w:rPr>
      </w:pPr>
      <w:ins w:id="242" w:author="Unknown">
        <w:r w:rsidRPr="00FB0DFF">
          <w:rPr>
            <w:rFonts w:ascii="Courier New" w:eastAsia="Times New Roman" w:hAnsi="Courier New" w:cs="Courier New"/>
          </w:rPr>
          <w:t># Output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43" w:author="Unknown"/>
          <w:rFonts w:ascii="Courier New" w:eastAsia="Times New Roman" w:hAnsi="Courier New" w:cs="Courier New"/>
        </w:rPr>
      </w:pPr>
      <w:ins w:id="244" w:author="Unknown">
        <w:r w:rsidRPr="00FB0DFF">
          <w:rPr>
            <w:rFonts w:ascii="Courier New" w:eastAsia="Times New Roman" w:hAnsi="Courier New" w:cs="Courier New"/>
          </w:rPr>
          <w:t xml:space="preserve">Initial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= [Assembly, </w:t>
        </w:r>
        <w:proofErr w:type="gramStart"/>
        <w:r w:rsidRPr="00FB0DFF">
          <w:rPr>
            <w:rFonts w:ascii="Courier New" w:eastAsia="Times New Roman" w:hAnsi="Courier New" w:cs="Courier New"/>
          </w:rPr>
          <w:t>Fortran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, Pascal, C, C++, Java, C#, </w:t>
        </w:r>
        <w:proofErr w:type="spellStart"/>
        <w:r w:rsidRPr="00FB0DFF">
          <w:rPr>
            <w:rFonts w:ascii="Courier New" w:eastAsia="Times New Roman" w:hAnsi="Courier New" w:cs="Courier New"/>
          </w:rPr>
          <w:t>Kotlin</w:t>
        </w:r>
        <w:proofErr w:type="spellEnd"/>
        <w:r w:rsidRPr="00FB0DFF">
          <w:rPr>
            <w:rFonts w:ascii="Courier New" w:eastAsia="Times New Roman" w:hAnsi="Courier New" w:cs="Courier New"/>
          </w:rPr>
          <w:t>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45" w:author="Unknown"/>
          <w:rFonts w:ascii="Courier New" w:eastAsia="Times New Roman" w:hAnsi="Courier New" w:cs="Courier New"/>
        </w:rPr>
      </w:pPr>
      <w:ins w:id="246" w:author="Unknown">
        <w:r w:rsidRPr="00FB0DFF">
          <w:rPr>
            <w:rFonts w:ascii="Courier New" w:eastAsia="Times New Roman" w:hAnsi="Courier New" w:cs="Courier New"/>
          </w:rPr>
          <w:t>Removed the first element Assembly =&gt; [</w:t>
        </w:r>
        <w:proofErr w:type="gramStart"/>
        <w:r w:rsidRPr="00FB0DFF">
          <w:rPr>
            <w:rFonts w:ascii="Courier New" w:eastAsia="Times New Roman" w:hAnsi="Courier New" w:cs="Courier New"/>
          </w:rPr>
          <w:t>Fortran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, Pascal, C, C++, Java, C#, </w:t>
        </w:r>
        <w:proofErr w:type="spellStart"/>
        <w:r w:rsidRPr="00FB0DFF">
          <w:rPr>
            <w:rFonts w:ascii="Courier New" w:eastAsia="Times New Roman" w:hAnsi="Courier New" w:cs="Courier New"/>
          </w:rPr>
          <w:t>Kotlin</w:t>
        </w:r>
        <w:proofErr w:type="spellEnd"/>
        <w:r w:rsidRPr="00FB0DFF">
          <w:rPr>
            <w:rFonts w:ascii="Courier New" w:eastAsia="Times New Roman" w:hAnsi="Courier New" w:cs="Courier New"/>
          </w:rPr>
          <w:t>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47" w:author="Unknown"/>
          <w:rFonts w:ascii="Courier New" w:eastAsia="Times New Roman" w:hAnsi="Courier New" w:cs="Courier New"/>
        </w:rPr>
      </w:pPr>
      <w:ins w:id="248" w:author="Unknown">
        <w:r w:rsidRPr="00FB0DFF">
          <w:rPr>
            <w:rFonts w:ascii="Courier New" w:eastAsia="Times New Roman" w:hAnsi="Courier New" w:cs="Courier New"/>
          </w:rPr>
          <w:t xml:space="preserve">Removed the last element </w:t>
        </w:r>
        <w:proofErr w:type="spellStart"/>
        <w:r w:rsidRPr="00FB0DFF">
          <w:rPr>
            <w:rFonts w:ascii="Courier New" w:eastAsia="Times New Roman" w:hAnsi="Courier New" w:cs="Courier New"/>
          </w:rPr>
          <w:t>Kotlin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=&gt; [</w:t>
        </w:r>
        <w:proofErr w:type="gramStart"/>
        <w:r w:rsidRPr="00FB0DFF">
          <w:rPr>
            <w:rFonts w:ascii="Courier New" w:eastAsia="Times New Roman" w:hAnsi="Courier New" w:cs="Courier New"/>
          </w:rPr>
          <w:t>Fortran</w:t>
        </w:r>
        <w:proofErr w:type="gramEnd"/>
        <w:r w:rsidRPr="00FB0DFF">
          <w:rPr>
            <w:rFonts w:ascii="Courier New" w:eastAsia="Times New Roman" w:hAnsi="Courier New" w:cs="Courier New"/>
          </w:rPr>
          <w:t>, Pascal, C, C++, Java, C#]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49" w:author="Unknown"/>
          <w:rFonts w:ascii="Courier New" w:eastAsia="Times New Roman" w:hAnsi="Courier New" w:cs="Courier New"/>
        </w:rPr>
      </w:pPr>
      <w:ins w:id="250" w:author="Unknown">
        <w:r w:rsidRPr="00FB0DFF">
          <w:rPr>
            <w:rFonts w:ascii="Courier New" w:eastAsia="Times New Roman" w:hAnsi="Courier New" w:cs="Courier New"/>
          </w:rPr>
          <w:t>Removed C# =&gt; [</w:t>
        </w:r>
        <w:proofErr w:type="gramStart"/>
        <w:r w:rsidRPr="00FB0DFF">
          <w:rPr>
            <w:rFonts w:ascii="Courier New" w:eastAsia="Times New Roman" w:hAnsi="Courier New" w:cs="Courier New"/>
          </w:rPr>
          <w:t>Fortran</w:t>
        </w:r>
        <w:proofErr w:type="gramEnd"/>
        <w:r w:rsidRPr="00FB0DFF">
          <w:rPr>
            <w:rFonts w:ascii="Courier New" w:eastAsia="Times New Roman" w:hAnsi="Courier New" w:cs="Courier New"/>
          </w:rPr>
          <w:t>, Pascal, C, C++, Java]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51" w:author="Unknown"/>
          <w:rFonts w:ascii="Courier New" w:eastAsia="Times New Roman" w:hAnsi="Courier New" w:cs="Courier New"/>
        </w:rPr>
      </w:pPr>
      <w:ins w:id="252" w:author="Unknown">
        <w:r w:rsidRPr="00FB0DFF">
          <w:rPr>
            <w:rFonts w:ascii="Courier New" w:eastAsia="Times New Roman" w:hAnsi="Courier New" w:cs="Courier New"/>
          </w:rPr>
          <w:t>Removed elements starting with C =&gt; [</w:t>
        </w:r>
        <w:proofErr w:type="gramStart"/>
        <w:r w:rsidRPr="00FB0DFF">
          <w:rPr>
            <w:rFonts w:ascii="Courier New" w:eastAsia="Times New Roman" w:hAnsi="Courier New" w:cs="Courier New"/>
          </w:rPr>
          <w:t>Fortran</w:t>
        </w:r>
        <w:proofErr w:type="gramEnd"/>
        <w:r w:rsidRPr="00FB0DFF">
          <w:rPr>
            <w:rFonts w:ascii="Courier New" w:eastAsia="Times New Roman" w:hAnsi="Courier New" w:cs="Courier New"/>
          </w:rPr>
          <w:t>, Pascal, Java]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53" w:author="Unknown"/>
          <w:rFonts w:ascii="Courier New" w:eastAsia="Times New Roman" w:hAnsi="Courier New" w:cs="Courier New"/>
        </w:rPr>
      </w:pPr>
      <w:ins w:id="254" w:author="Unknown">
        <w:r w:rsidRPr="00FB0DFF">
          <w:rPr>
            <w:rFonts w:ascii="Courier New" w:eastAsia="Times New Roman" w:hAnsi="Courier New" w:cs="Courier New"/>
          </w:rPr>
          <w:t xml:space="preserve">Cleared the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=&gt; []</w:t>
        </w:r>
      </w:ins>
    </w:p>
    <w:p w:rsidR="00FB0DFF" w:rsidRPr="00FB0DFF" w:rsidRDefault="00FB0DFF" w:rsidP="00FB0DFF">
      <w:pPr>
        <w:shd w:val="clear" w:color="auto" w:fill="FFFFFF"/>
        <w:spacing w:before="450" w:after="450" w:line="240" w:lineRule="auto"/>
        <w:outlineLvl w:val="1"/>
        <w:rPr>
          <w:ins w:id="255" w:author="Unknown"/>
          <w:rFonts w:ascii="Helvetica" w:eastAsia="Times New Roman" w:hAnsi="Helvetica" w:cs="Helvetica"/>
          <w:b/>
          <w:bCs/>
          <w:sz w:val="42"/>
          <w:szCs w:val="42"/>
        </w:rPr>
      </w:pPr>
      <w:ins w:id="256" w:author="Unknown"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 xml:space="preserve">Searching for elements in a </w:t>
        </w:r>
        <w:proofErr w:type="spellStart"/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>LinkedList</w:t>
        </w:r>
        <w:proofErr w:type="spellEnd"/>
      </w:ins>
    </w:p>
    <w:p w:rsidR="00FB0DFF" w:rsidRPr="00FB0DFF" w:rsidRDefault="00FB0DFF" w:rsidP="00FB0DFF">
      <w:pPr>
        <w:shd w:val="clear" w:color="auto" w:fill="FFFFFF"/>
        <w:spacing w:after="225" w:line="240" w:lineRule="auto"/>
        <w:rPr>
          <w:ins w:id="257" w:author="Unknown"/>
          <w:rFonts w:ascii="Helvetica" w:eastAsia="Times New Roman" w:hAnsi="Helvetica" w:cs="Helvetica"/>
          <w:sz w:val="27"/>
          <w:szCs w:val="27"/>
        </w:rPr>
      </w:pPr>
      <w:ins w:id="258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The example below shows:</w:t>
        </w:r>
      </w:ins>
    </w:p>
    <w:p w:rsidR="00FB0DFF" w:rsidRPr="00FB0DFF" w:rsidRDefault="00FB0DFF" w:rsidP="00FB0D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259" w:author="Unknown"/>
          <w:rFonts w:ascii="Helvetica" w:eastAsia="Times New Roman" w:hAnsi="Helvetica" w:cs="Helvetica"/>
          <w:sz w:val="27"/>
          <w:szCs w:val="27"/>
        </w:rPr>
      </w:pPr>
      <w:ins w:id="260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check if an element exists in a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261" w:author="Unknown"/>
          <w:rFonts w:ascii="Helvetica" w:eastAsia="Times New Roman" w:hAnsi="Helvetica" w:cs="Helvetica"/>
          <w:sz w:val="27"/>
          <w:szCs w:val="27"/>
        </w:rPr>
      </w:pPr>
      <w:ins w:id="262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lastRenderedPageBreak/>
          <w:t xml:space="preserve">How to find the index of the first occurrence of an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263" w:author="Unknown"/>
          <w:rFonts w:ascii="Helvetica" w:eastAsia="Times New Roman" w:hAnsi="Helvetica" w:cs="Helvetica"/>
          <w:sz w:val="27"/>
          <w:szCs w:val="27"/>
        </w:rPr>
      </w:pPr>
      <w:ins w:id="264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How to find the index of the last occurrence of an element in the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.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65" w:author="Unknown"/>
          <w:rFonts w:ascii="Courier New" w:eastAsia="Times New Roman" w:hAnsi="Courier New" w:cs="Courier New"/>
        </w:rPr>
      </w:pPr>
      <w:proofErr w:type="gramStart"/>
      <w:ins w:id="266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67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68" w:author="Unknown"/>
          <w:rFonts w:ascii="Courier New" w:eastAsia="Times New Roman" w:hAnsi="Courier New" w:cs="Courier New"/>
        </w:rPr>
      </w:pPr>
      <w:proofErr w:type="gramStart"/>
      <w:ins w:id="269" w:author="Unknown"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class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SearchLinkedListExample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70" w:author="Unknown"/>
          <w:rFonts w:ascii="Courier New" w:eastAsia="Times New Roman" w:hAnsi="Courier New" w:cs="Courier New"/>
        </w:rPr>
      </w:pPr>
      <w:ins w:id="271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static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void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DD4A68"/>
          </w:rPr>
          <w:t>main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999999"/>
          </w:rPr>
          <w:t>[]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args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72" w:author="Unknown"/>
          <w:rFonts w:ascii="Courier New" w:eastAsia="Times New Roman" w:hAnsi="Courier New" w:cs="Courier New"/>
        </w:rPr>
      </w:pPr>
      <w:ins w:id="27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employees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new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proofErr w:type="gramStart"/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74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75" w:author="Unknown"/>
          <w:rFonts w:ascii="Courier New" w:eastAsia="Times New Roman" w:hAnsi="Courier New" w:cs="Courier New"/>
        </w:rPr>
      </w:pPr>
      <w:ins w:id="27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"John"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77" w:author="Unknown"/>
          <w:rFonts w:ascii="Courier New" w:eastAsia="Times New Roman" w:hAnsi="Courier New" w:cs="Courier New"/>
        </w:rPr>
      </w:pPr>
      <w:ins w:id="27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"David"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79" w:author="Unknown"/>
          <w:rFonts w:ascii="Courier New" w:eastAsia="Times New Roman" w:hAnsi="Courier New" w:cs="Courier New"/>
        </w:rPr>
      </w:pPr>
      <w:ins w:id="28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"Lara"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81" w:author="Unknown"/>
          <w:rFonts w:ascii="Courier New" w:eastAsia="Times New Roman" w:hAnsi="Courier New" w:cs="Courier New"/>
        </w:rPr>
      </w:pPr>
      <w:ins w:id="28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"Chris"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83" w:author="Unknown"/>
          <w:rFonts w:ascii="Courier New" w:eastAsia="Times New Roman" w:hAnsi="Courier New" w:cs="Courier New"/>
        </w:rPr>
      </w:pPr>
      <w:ins w:id="28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"Steve"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85" w:author="Unknown"/>
          <w:rFonts w:ascii="Courier New" w:eastAsia="Times New Roman" w:hAnsi="Courier New" w:cs="Courier New"/>
        </w:rPr>
      </w:pPr>
      <w:ins w:id="28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"David"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87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88" w:author="Unknown"/>
          <w:rFonts w:ascii="Courier New" w:eastAsia="Times New Roman" w:hAnsi="Courier New" w:cs="Courier New"/>
        </w:rPr>
      </w:pPr>
      <w:ins w:id="28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Check if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contains an element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90" w:author="Unknown"/>
          <w:rFonts w:ascii="Courier New" w:eastAsia="Times New Roman" w:hAnsi="Courier New" w:cs="Courier New"/>
        </w:rPr>
      </w:pPr>
      <w:ins w:id="291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"Does Employees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contain \"Lara\"?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contains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"Lara"</w:t>
        </w:r>
        <w:r w:rsidRPr="00FB0DFF">
          <w:rPr>
            <w:rFonts w:ascii="Courier New" w:eastAsia="Times New Roman" w:hAnsi="Courier New" w:cs="Courier New"/>
            <w:color w:val="999999"/>
          </w:rPr>
          <w:t>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92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93" w:author="Unknown"/>
          <w:rFonts w:ascii="Courier New" w:eastAsia="Times New Roman" w:hAnsi="Courier New" w:cs="Courier New"/>
        </w:rPr>
      </w:pPr>
      <w:ins w:id="29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Find the index of the first occurrence of an element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95" w:author="Unknown"/>
          <w:rFonts w:ascii="Courier New" w:eastAsia="Times New Roman" w:hAnsi="Courier New" w:cs="Courier New"/>
        </w:rPr>
      </w:pPr>
      <w:ins w:id="29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indexOf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\"Steve\"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indexOf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"Steve"</w:t>
        </w:r>
        <w:r w:rsidRPr="00FB0DFF">
          <w:rPr>
            <w:rFonts w:ascii="Courier New" w:eastAsia="Times New Roman" w:hAnsi="Courier New" w:cs="Courier New"/>
            <w:color w:val="999999"/>
          </w:rPr>
          <w:t>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97" w:author="Unknown"/>
          <w:rFonts w:ascii="Courier New" w:eastAsia="Times New Roman" w:hAnsi="Courier New" w:cs="Courier New"/>
        </w:rPr>
      </w:pPr>
      <w:ins w:id="29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indexOf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\"Mark\"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indexOf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"Mark"</w:t>
        </w:r>
        <w:r w:rsidRPr="00FB0DFF">
          <w:rPr>
            <w:rFonts w:ascii="Courier New" w:eastAsia="Times New Roman" w:hAnsi="Courier New" w:cs="Courier New"/>
            <w:color w:val="999999"/>
          </w:rPr>
          <w:t>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299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00" w:author="Unknown"/>
          <w:rFonts w:ascii="Courier New" w:eastAsia="Times New Roman" w:hAnsi="Courier New" w:cs="Courier New"/>
        </w:rPr>
      </w:pPr>
      <w:ins w:id="301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Find the index of the last occurrence of an element in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02" w:author="Unknown"/>
          <w:rFonts w:ascii="Courier New" w:eastAsia="Times New Roman" w:hAnsi="Courier New" w:cs="Courier New"/>
        </w:rPr>
      </w:pPr>
      <w:ins w:id="30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lastIndexOf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\"David\"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lastIndexOf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"David"</w:t>
        </w:r>
        <w:r w:rsidRPr="00FB0DFF">
          <w:rPr>
            <w:rFonts w:ascii="Courier New" w:eastAsia="Times New Roman" w:hAnsi="Courier New" w:cs="Courier New"/>
            <w:color w:val="999999"/>
          </w:rPr>
          <w:t>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04" w:author="Unknown"/>
          <w:rFonts w:ascii="Courier New" w:eastAsia="Times New Roman" w:hAnsi="Courier New" w:cs="Courier New"/>
        </w:rPr>
      </w:pPr>
      <w:ins w:id="30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lastIndexOf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\"Bob\" : 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+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employees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lastIndexOf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  <w:color w:val="669900"/>
          </w:rPr>
          <w:t>"Bob"</w:t>
        </w:r>
        <w:r w:rsidRPr="00FB0DFF">
          <w:rPr>
            <w:rFonts w:ascii="Courier New" w:eastAsia="Times New Roman" w:hAnsi="Courier New" w:cs="Courier New"/>
            <w:color w:val="999999"/>
          </w:rPr>
          <w:t>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06" w:author="Unknown"/>
          <w:rFonts w:ascii="Courier New" w:eastAsia="Times New Roman" w:hAnsi="Courier New" w:cs="Courier New"/>
        </w:rPr>
      </w:pPr>
      <w:ins w:id="307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08" w:author="Unknown"/>
          <w:rFonts w:ascii="Courier New" w:eastAsia="Times New Roman" w:hAnsi="Courier New" w:cs="Courier New"/>
        </w:rPr>
      </w:pPr>
      <w:ins w:id="309" w:author="Unknown"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10" w:author="Unknown"/>
          <w:rFonts w:ascii="Courier New" w:eastAsia="Times New Roman" w:hAnsi="Courier New" w:cs="Courier New"/>
        </w:rPr>
      </w:pPr>
      <w:ins w:id="311" w:author="Unknown">
        <w:r w:rsidRPr="00FB0DFF">
          <w:rPr>
            <w:rFonts w:ascii="Courier New" w:eastAsia="Times New Roman" w:hAnsi="Courier New" w:cs="Courier New"/>
            <w:color w:val="708090"/>
          </w:rPr>
          <w:t># Output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12" w:author="Unknown"/>
          <w:rFonts w:ascii="Courier New" w:eastAsia="Times New Roman" w:hAnsi="Courier New" w:cs="Courier New"/>
        </w:rPr>
      </w:pPr>
      <w:ins w:id="313" w:author="Unknown">
        <w:r w:rsidRPr="00FB0DFF">
          <w:rPr>
            <w:rFonts w:ascii="Courier New" w:eastAsia="Times New Roman" w:hAnsi="Courier New" w:cs="Courier New"/>
          </w:rPr>
          <w:t xml:space="preserve">Does Employees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contain </w:t>
        </w:r>
        <w:r w:rsidRPr="00FB0DFF">
          <w:rPr>
            <w:rFonts w:ascii="Courier New" w:eastAsia="Times New Roman" w:hAnsi="Courier New" w:cs="Courier New"/>
            <w:color w:val="669900"/>
          </w:rPr>
          <w:t>"Lara"</w:t>
        </w:r>
        <w:r w:rsidRPr="00FB0DFF">
          <w:rPr>
            <w:rFonts w:ascii="Courier New" w:eastAsia="Times New Roman" w:hAnsi="Courier New" w:cs="Courier New"/>
          </w:rPr>
          <w:t xml:space="preserve">? </w:t>
        </w:r>
        <w:r w:rsidRPr="00FB0DFF">
          <w:rPr>
            <w:rFonts w:ascii="Courier New" w:eastAsia="Times New Roman" w:hAnsi="Courier New" w:cs="Courier New"/>
            <w:color w:val="0077AA"/>
          </w:rPr>
          <w:t>: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gramStart"/>
        <w:r w:rsidRPr="00FB0DFF">
          <w:rPr>
            <w:rFonts w:ascii="Courier New" w:eastAsia="Times New Roman" w:hAnsi="Courier New" w:cs="Courier New"/>
            <w:color w:val="990055"/>
          </w:rPr>
          <w:t>true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14" w:author="Unknown"/>
          <w:rFonts w:ascii="Courier New" w:eastAsia="Times New Roman" w:hAnsi="Courier New" w:cs="Courier New"/>
        </w:rPr>
      </w:pPr>
      <w:proofErr w:type="spellStart"/>
      <w:proofErr w:type="gramStart"/>
      <w:ins w:id="315" w:author="Unknown">
        <w:r w:rsidRPr="00FB0DFF">
          <w:rPr>
            <w:rFonts w:ascii="Courier New" w:eastAsia="Times New Roman" w:hAnsi="Courier New" w:cs="Courier New"/>
          </w:rPr>
          <w:t>indexOf</w:t>
        </w:r>
        <w:proofErr w:type="spellEnd"/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"Steve"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:</w:t>
        </w:r>
        <w:r w:rsidRPr="00FB0DFF">
          <w:rPr>
            <w:rFonts w:ascii="Courier New" w:eastAsia="Times New Roman" w:hAnsi="Courier New" w:cs="Courier New"/>
          </w:rPr>
          <w:t xml:space="preserve"> 4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16" w:author="Unknown"/>
          <w:rFonts w:ascii="Courier New" w:eastAsia="Times New Roman" w:hAnsi="Courier New" w:cs="Courier New"/>
        </w:rPr>
      </w:pPr>
      <w:proofErr w:type="spellStart"/>
      <w:proofErr w:type="gramStart"/>
      <w:ins w:id="317" w:author="Unknown">
        <w:r w:rsidRPr="00FB0DFF">
          <w:rPr>
            <w:rFonts w:ascii="Courier New" w:eastAsia="Times New Roman" w:hAnsi="Courier New" w:cs="Courier New"/>
          </w:rPr>
          <w:t>indexOf</w:t>
        </w:r>
        <w:proofErr w:type="spellEnd"/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"Mark"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:</w:t>
        </w:r>
        <w:r w:rsidRPr="00FB0DFF">
          <w:rPr>
            <w:rFonts w:ascii="Courier New" w:eastAsia="Times New Roman" w:hAnsi="Courier New" w:cs="Courier New"/>
          </w:rPr>
          <w:t xml:space="preserve"> -1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18" w:author="Unknown"/>
          <w:rFonts w:ascii="Courier New" w:eastAsia="Times New Roman" w:hAnsi="Courier New" w:cs="Courier New"/>
        </w:rPr>
      </w:pPr>
      <w:proofErr w:type="spellStart"/>
      <w:proofErr w:type="gramStart"/>
      <w:ins w:id="319" w:author="Unknown">
        <w:r w:rsidRPr="00FB0DFF">
          <w:rPr>
            <w:rFonts w:ascii="Courier New" w:eastAsia="Times New Roman" w:hAnsi="Courier New" w:cs="Courier New"/>
          </w:rPr>
          <w:t>lastIndexOf</w:t>
        </w:r>
        <w:proofErr w:type="spellEnd"/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"David"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:</w:t>
        </w:r>
        <w:r w:rsidRPr="00FB0DFF">
          <w:rPr>
            <w:rFonts w:ascii="Courier New" w:eastAsia="Times New Roman" w:hAnsi="Courier New" w:cs="Courier New"/>
          </w:rPr>
          <w:t xml:space="preserve"> 5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20" w:author="Unknown"/>
          <w:rFonts w:ascii="Courier New" w:eastAsia="Times New Roman" w:hAnsi="Courier New" w:cs="Courier New"/>
        </w:rPr>
      </w:pPr>
      <w:proofErr w:type="spellStart"/>
      <w:proofErr w:type="gramStart"/>
      <w:ins w:id="321" w:author="Unknown">
        <w:r w:rsidRPr="00FB0DFF">
          <w:rPr>
            <w:rFonts w:ascii="Courier New" w:eastAsia="Times New Roman" w:hAnsi="Courier New" w:cs="Courier New"/>
          </w:rPr>
          <w:t>lastIndexOf</w:t>
        </w:r>
        <w:proofErr w:type="spellEnd"/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669900"/>
          </w:rPr>
          <w:t>"Bob"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:</w:t>
        </w:r>
        <w:r w:rsidRPr="00FB0DFF">
          <w:rPr>
            <w:rFonts w:ascii="Courier New" w:eastAsia="Times New Roman" w:hAnsi="Courier New" w:cs="Courier New"/>
          </w:rPr>
          <w:t xml:space="preserve"> -1</w:t>
        </w:r>
      </w:ins>
    </w:p>
    <w:p w:rsidR="00FB0DFF" w:rsidRPr="00FB0DFF" w:rsidRDefault="00FB0DFF" w:rsidP="00FB0DFF">
      <w:pPr>
        <w:shd w:val="clear" w:color="auto" w:fill="FFFFFF"/>
        <w:spacing w:before="450" w:after="450" w:line="240" w:lineRule="auto"/>
        <w:outlineLvl w:val="1"/>
        <w:rPr>
          <w:ins w:id="322" w:author="Unknown"/>
          <w:rFonts w:ascii="Helvetica" w:eastAsia="Times New Roman" w:hAnsi="Helvetica" w:cs="Helvetica"/>
          <w:b/>
          <w:bCs/>
          <w:sz w:val="42"/>
          <w:szCs w:val="42"/>
        </w:rPr>
      </w:pPr>
      <w:ins w:id="323" w:author="Unknown"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 xml:space="preserve">Iterating over a </w:t>
        </w:r>
        <w:proofErr w:type="spellStart"/>
        <w:r w:rsidRPr="00FB0DFF">
          <w:rPr>
            <w:rFonts w:ascii="Helvetica" w:eastAsia="Times New Roman" w:hAnsi="Helvetica" w:cs="Helvetica"/>
            <w:b/>
            <w:bCs/>
            <w:sz w:val="42"/>
            <w:szCs w:val="42"/>
          </w:rPr>
          <w:t>LinkedList</w:t>
        </w:r>
        <w:proofErr w:type="spellEnd"/>
      </w:ins>
    </w:p>
    <w:p w:rsidR="00FB0DFF" w:rsidRPr="00FB0DFF" w:rsidRDefault="00FB0DFF" w:rsidP="00FB0DFF">
      <w:pPr>
        <w:shd w:val="clear" w:color="auto" w:fill="FFFFFF"/>
        <w:spacing w:after="225" w:line="240" w:lineRule="auto"/>
        <w:rPr>
          <w:ins w:id="324" w:author="Unknown"/>
          <w:rFonts w:ascii="Helvetica" w:eastAsia="Times New Roman" w:hAnsi="Helvetica" w:cs="Helvetica"/>
          <w:sz w:val="27"/>
          <w:szCs w:val="27"/>
        </w:rPr>
      </w:pPr>
      <w:ins w:id="325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The following example shows how to iterate over a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LinkedList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 using</w:t>
        </w:r>
      </w:ins>
    </w:p>
    <w:p w:rsidR="00FB0DFF" w:rsidRPr="00FB0DFF" w:rsidRDefault="00FB0DFF" w:rsidP="00FB0D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326" w:author="Unknown"/>
          <w:rFonts w:ascii="Helvetica" w:eastAsia="Times New Roman" w:hAnsi="Helvetica" w:cs="Helvetica"/>
          <w:sz w:val="27"/>
          <w:szCs w:val="27"/>
        </w:rPr>
      </w:pPr>
      <w:ins w:id="327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Java 8 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  <w:sz w:val="25"/>
          </w:rPr>
          <w:t>forEach</w:t>
        </w:r>
        <w:proofErr w:type="spellEnd"/>
        <w:r w:rsidRPr="00FB0DFF">
          <w:rPr>
            <w:rFonts w:ascii="Courier New" w:eastAsia="Times New Roman" w:hAnsi="Courier New" w:cs="Courier New"/>
            <w:sz w:val="25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sz w:val="25"/>
          </w:rPr>
          <w:t>)</w:t>
        </w:r>
        <w:r w:rsidRPr="00FB0DFF">
          <w:rPr>
            <w:rFonts w:ascii="Helvetica" w:eastAsia="Times New Roman" w:hAnsi="Helvetica" w:cs="Helvetica"/>
            <w:sz w:val="27"/>
            <w:szCs w:val="27"/>
          </w:rPr>
          <w:t> and lambda expression.</w:t>
        </w:r>
      </w:ins>
    </w:p>
    <w:p w:rsidR="00FB0DFF" w:rsidRPr="00FB0DFF" w:rsidRDefault="00FB0DFF" w:rsidP="00FB0D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328" w:author="Unknown"/>
          <w:rFonts w:ascii="Helvetica" w:eastAsia="Times New Roman" w:hAnsi="Helvetica" w:cs="Helvetica"/>
          <w:sz w:val="27"/>
          <w:szCs w:val="27"/>
        </w:rPr>
      </w:pPr>
      <w:proofErr w:type="spellStart"/>
      <w:ins w:id="329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iterator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()</w:t>
        </w:r>
      </w:ins>
    </w:p>
    <w:p w:rsidR="00FB0DFF" w:rsidRPr="00FB0DFF" w:rsidRDefault="00FB0DFF" w:rsidP="00FB0D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330" w:author="Unknown"/>
          <w:rFonts w:ascii="Helvetica" w:eastAsia="Times New Roman" w:hAnsi="Helvetica" w:cs="Helvetica"/>
          <w:sz w:val="27"/>
          <w:szCs w:val="27"/>
        </w:rPr>
      </w:pPr>
      <w:proofErr w:type="spellStart"/>
      <w:ins w:id="331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iterator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() and Java 8 </w:t>
        </w:r>
        <w:proofErr w:type="spellStart"/>
        <w:r w:rsidRPr="00FB0DFF">
          <w:rPr>
            <w:rFonts w:ascii="Helvetica" w:eastAsia="Times New Roman" w:hAnsi="Helvetica" w:cs="Helvetica"/>
            <w:sz w:val="27"/>
            <w:szCs w:val="27"/>
          </w:rPr>
          <w:t>forEachRemaining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() method</w:t>
        </w:r>
      </w:ins>
    </w:p>
    <w:p w:rsidR="00FB0DFF" w:rsidRPr="00FB0DFF" w:rsidRDefault="00FB0DFF" w:rsidP="00FB0D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332" w:author="Unknown"/>
          <w:rFonts w:ascii="Helvetica" w:eastAsia="Times New Roman" w:hAnsi="Helvetica" w:cs="Helvetica"/>
          <w:sz w:val="27"/>
          <w:szCs w:val="27"/>
        </w:rPr>
      </w:pPr>
      <w:proofErr w:type="spellStart"/>
      <w:ins w:id="333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descendingIterator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()</w:t>
        </w:r>
      </w:ins>
    </w:p>
    <w:p w:rsidR="00FB0DFF" w:rsidRPr="00FB0DFF" w:rsidRDefault="00FB0DFF" w:rsidP="00FB0D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334" w:author="Unknown"/>
          <w:rFonts w:ascii="Helvetica" w:eastAsia="Times New Roman" w:hAnsi="Helvetica" w:cs="Helvetica"/>
          <w:sz w:val="27"/>
          <w:szCs w:val="27"/>
        </w:rPr>
      </w:pPr>
      <w:proofErr w:type="spellStart"/>
      <w:ins w:id="335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listIterator</w:t>
        </w:r>
        <w:proofErr w:type="spellEnd"/>
        <w:r w:rsidRPr="00FB0DFF">
          <w:rPr>
            <w:rFonts w:ascii="Helvetica" w:eastAsia="Times New Roman" w:hAnsi="Helvetica" w:cs="Helvetica"/>
            <w:sz w:val="27"/>
            <w:szCs w:val="27"/>
          </w:rPr>
          <w:t>()</w:t>
        </w:r>
      </w:ins>
    </w:p>
    <w:p w:rsidR="00FB0DFF" w:rsidRPr="00FB0DFF" w:rsidRDefault="00FB0DFF" w:rsidP="00FB0D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ins w:id="336" w:author="Unknown"/>
          <w:rFonts w:ascii="Helvetica" w:eastAsia="Times New Roman" w:hAnsi="Helvetica" w:cs="Helvetica"/>
          <w:sz w:val="27"/>
          <w:szCs w:val="27"/>
        </w:rPr>
      </w:pPr>
      <w:proofErr w:type="gramStart"/>
      <w:ins w:id="337" w:author="Unknown">
        <w:r w:rsidRPr="00FB0DFF">
          <w:rPr>
            <w:rFonts w:ascii="Helvetica" w:eastAsia="Times New Roman" w:hAnsi="Helvetica" w:cs="Helvetica"/>
            <w:sz w:val="27"/>
            <w:szCs w:val="27"/>
          </w:rPr>
          <w:t>simple</w:t>
        </w:r>
        <w:proofErr w:type="gramEnd"/>
        <w:r w:rsidRPr="00FB0DFF">
          <w:rPr>
            <w:rFonts w:ascii="Helvetica" w:eastAsia="Times New Roman" w:hAnsi="Helvetica" w:cs="Helvetica"/>
            <w:sz w:val="27"/>
            <w:szCs w:val="27"/>
          </w:rPr>
          <w:t xml:space="preserve"> for-each loop.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38" w:author="Unknown"/>
          <w:rFonts w:ascii="Courier New" w:eastAsia="Times New Roman" w:hAnsi="Courier New" w:cs="Courier New"/>
        </w:rPr>
      </w:pPr>
      <w:proofErr w:type="gramStart"/>
      <w:ins w:id="339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0" w:author="Unknown"/>
          <w:rFonts w:ascii="Courier New" w:eastAsia="Times New Roman" w:hAnsi="Courier New" w:cs="Courier New"/>
        </w:rPr>
      </w:pPr>
      <w:proofErr w:type="gramStart"/>
      <w:ins w:id="341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2" w:author="Unknown"/>
          <w:rFonts w:ascii="Courier New" w:eastAsia="Times New Roman" w:hAnsi="Courier New" w:cs="Courier New"/>
        </w:rPr>
      </w:pPr>
      <w:proofErr w:type="gramStart"/>
      <w:ins w:id="343" w:author="Unknown">
        <w:r w:rsidRPr="00FB0DFF">
          <w:rPr>
            <w:rFonts w:ascii="Courier New" w:eastAsia="Times New Roman" w:hAnsi="Courier New" w:cs="Courier New"/>
            <w:color w:val="0077AA"/>
          </w:rPr>
          <w:t>import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java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util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ListIterator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4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5" w:author="Unknown"/>
          <w:rFonts w:ascii="Courier New" w:eastAsia="Times New Roman" w:hAnsi="Courier New" w:cs="Courier New"/>
        </w:rPr>
      </w:pPr>
      <w:proofErr w:type="gramStart"/>
      <w:ins w:id="346" w:author="Unknown"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class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IterateOverLinkedListExample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7" w:author="Unknown"/>
          <w:rFonts w:ascii="Courier New" w:eastAsia="Times New Roman" w:hAnsi="Courier New" w:cs="Courier New"/>
        </w:rPr>
      </w:pPr>
      <w:ins w:id="348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public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static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void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DD4A68"/>
          </w:rPr>
          <w:t>main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999999"/>
          </w:rPr>
          <w:t>[]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args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49" w:author="Unknown"/>
          <w:rFonts w:ascii="Courier New" w:eastAsia="Times New Roman" w:hAnsi="Courier New" w:cs="Courier New"/>
        </w:rPr>
      </w:pPr>
      <w:ins w:id="35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humanSpecies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0077AA"/>
          </w:rPr>
          <w:t>new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proofErr w:type="gramStart"/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51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52" w:author="Unknown"/>
          <w:rFonts w:ascii="Courier New" w:eastAsia="Times New Roman" w:hAnsi="Courier New" w:cs="Courier New"/>
        </w:rPr>
      </w:pPr>
      <w:ins w:id="35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"Homo Sapiens"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54" w:author="Unknown"/>
          <w:rFonts w:ascii="Courier New" w:eastAsia="Times New Roman" w:hAnsi="Courier New" w:cs="Courier New"/>
        </w:rPr>
      </w:pPr>
      <w:ins w:id="35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"Homo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Neanderthalensis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56" w:author="Unknown"/>
          <w:rFonts w:ascii="Courier New" w:eastAsia="Times New Roman" w:hAnsi="Courier New" w:cs="Courier New"/>
        </w:rPr>
      </w:pPr>
      <w:ins w:id="35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>"Homo Erectus"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58" w:author="Unknown"/>
          <w:rFonts w:ascii="Courier New" w:eastAsia="Times New Roman" w:hAnsi="Courier New" w:cs="Courier New"/>
        </w:rPr>
      </w:pPr>
      <w:ins w:id="35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add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"Home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Habilis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1" w:author="Unknown"/>
          <w:rFonts w:ascii="Courier New" w:eastAsia="Times New Roman" w:hAnsi="Courier New" w:cs="Courier New"/>
        </w:rPr>
      </w:pPr>
      <w:ins w:id="36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"=== Iterate over a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using Java 8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forEach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and lambda ==="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3" w:author="Unknown"/>
          <w:rFonts w:ascii="Courier New" w:eastAsia="Times New Roman" w:hAnsi="Courier New" w:cs="Courier New"/>
        </w:rPr>
      </w:pPr>
      <w:ins w:id="36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forEach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name </w:t>
        </w:r>
        <w:r w:rsidRPr="00FB0DFF">
          <w:rPr>
            <w:rFonts w:ascii="Courier New" w:eastAsia="Times New Roman" w:hAnsi="Courier New" w:cs="Courier New"/>
            <w:color w:val="A67F59"/>
          </w:rPr>
          <w:t>-&gt;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5" w:author="Unknown"/>
          <w:rFonts w:ascii="Courier New" w:eastAsia="Times New Roman" w:hAnsi="Courier New" w:cs="Courier New"/>
        </w:rPr>
      </w:pPr>
      <w:ins w:id="366" w:author="Unknown">
        <w:r w:rsidRPr="00FB0DFF">
          <w:rPr>
            <w:rFonts w:ascii="Courier New" w:eastAsia="Times New Roman" w:hAnsi="Courier New" w:cs="Courier New"/>
          </w:rPr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>name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7" w:author="Unknown"/>
          <w:rFonts w:ascii="Courier New" w:eastAsia="Times New Roman" w:hAnsi="Courier New" w:cs="Courier New"/>
        </w:rPr>
      </w:pPr>
      <w:ins w:id="36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69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7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71" w:author="Unknown"/>
          <w:rFonts w:ascii="Courier New" w:eastAsia="Times New Roman" w:hAnsi="Courier New" w:cs="Courier New"/>
        </w:rPr>
      </w:pPr>
      <w:ins w:id="37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"\n=== Iterate over a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using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() ==="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73" w:author="Unknown"/>
          <w:rFonts w:ascii="Courier New" w:eastAsia="Times New Roman" w:hAnsi="Courier New" w:cs="Courier New"/>
        </w:rPr>
      </w:pPr>
      <w:ins w:id="37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humanSpeciesIterator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75" w:author="Unknown"/>
          <w:rFonts w:ascii="Courier New" w:eastAsia="Times New Roman" w:hAnsi="Courier New" w:cs="Courier New"/>
        </w:rPr>
      </w:pPr>
      <w:ins w:id="37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while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r w:rsidRPr="00FB0DFF">
          <w:rPr>
            <w:rFonts w:ascii="Courier New" w:eastAsia="Times New Roman" w:hAnsi="Courier New" w:cs="Courier New"/>
          </w:rPr>
          <w:t>humanSpeciesIterator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hasNext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())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77" w:author="Unknown"/>
          <w:rFonts w:ascii="Courier New" w:eastAsia="Times New Roman" w:hAnsi="Courier New" w:cs="Courier New"/>
        </w:rPr>
      </w:pPr>
      <w:ins w:id="378" w:author="Unknown">
        <w:r w:rsidRPr="00FB0DFF">
          <w:rPr>
            <w:rFonts w:ascii="Courier New" w:eastAsia="Times New Roman" w:hAnsi="Courier New" w:cs="Courier New"/>
          </w:rPr>
          <w:t xml:space="preserve">            String </w:t>
        </w:r>
        <w:proofErr w:type="spellStart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next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79" w:author="Unknown"/>
          <w:rFonts w:ascii="Courier New" w:eastAsia="Times New Roman" w:hAnsi="Courier New" w:cs="Courier New"/>
        </w:rPr>
      </w:pPr>
      <w:ins w:id="380" w:author="Unknown">
        <w:r w:rsidRPr="00FB0DFF">
          <w:rPr>
            <w:rFonts w:ascii="Courier New" w:eastAsia="Times New Roman" w:hAnsi="Courier New" w:cs="Courier New"/>
          </w:rPr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81" w:author="Unknown"/>
          <w:rFonts w:ascii="Courier New" w:eastAsia="Times New Roman" w:hAnsi="Courier New" w:cs="Courier New"/>
        </w:rPr>
      </w:pPr>
      <w:ins w:id="38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83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84" w:author="Unknown"/>
          <w:rFonts w:ascii="Courier New" w:eastAsia="Times New Roman" w:hAnsi="Courier New" w:cs="Courier New"/>
        </w:rPr>
      </w:pPr>
      <w:ins w:id="385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"\n=== Iterate over a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using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() and Java 8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forEachRemaining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() method ==="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86" w:author="Unknown"/>
          <w:rFonts w:ascii="Courier New" w:eastAsia="Times New Roman" w:hAnsi="Courier New" w:cs="Courier New"/>
        </w:rPr>
      </w:pPr>
      <w:ins w:id="38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humanSpeciesIterator</w:t>
        </w:r>
        <w:proofErr w:type="spellEnd"/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88" w:author="Unknown"/>
          <w:rFonts w:ascii="Courier New" w:eastAsia="Times New Roman" w:hAnsi="Courier New" w:cs="Courier New"/>
        </w:rPr>
      </w:pPr>
      <w:ins w:id="38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forEachRemaining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-&gt;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90" w:author="Unknown"/>
          <w:rFonts w:ascii="Courier New" w:eastAsia="Times New Roman" w:hAnsi="Courier New" w:cs="Courier New"/>
        </w:rPr>
      </w:pPr>
      <w:ins w:id="391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92" w:author="Unknown"/>
          <w:rFonts w:ascii="Courier New" w:eastAsia="Times New Roman" w:hAnsi="Courier New" w:cs="Courier New"/>
        </w:rPr>
      </w:pPr>
      <w:ins w:id="39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94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95" w:author="Unknown"/>
          <w:rFonts w:ascii="Courier New" w:eastAsia="Times New Roman" w:hAnsi="Courier New" w:cs="Courier New"/>
        </w:rPr>
      </w:pPr>
      <w:ins w:id="39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"\n=== Iterate over a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using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descendingIterator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() ==="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97" w:author="Unknown"/>
          <w:rFonts w:ascii="Courier New" w:eastAsia="Times New Roman" w:hAnsi="Courier New" w:cs="Courier New"/>
        </w:rPr>
      </w:pPr>
      <w:ins w:id="39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descendingHumanSpeciesIterator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descendingIterator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399" w:author="Unknown"/>
          <w:rFonts w:ascii="Courier New" w:eastAsia="Times New Roman" w:hAnsi="Courier New" w:cs="Courier New"/>
        </w:rPr>
      </w:pPr>
      <w:ins w:id="40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while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r w:rsidRPr="00FB0DFF">
          <w:rPr>
            <w:rFonts w:ascii="Courier New" w:eastAsia="Times New Roman" w:hAnsi="Courier New" w:cs="Courier New"/>
          </w:rPr>
          <w:t>descendingHumanSpeciesIterator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hasNext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())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1" w:author="Unknown"/>
          <w:rFonts w:ascii="Courier New" w:eastAsia="Times New Roman" w:hAnsi="Courier New" w:cs="Courier New"/>
        </w:rPr>
      </w:pPr>
      <w:ins w:id="402" w:author="Unknown">
        <w:r w:rsidRPr="00FB0DFF">
          <w:rPr>
            <w:rFonts w:ascii="Courier New" w:eastAsia="Times New Roman" w:hAnsi="Courier New" w:cs="Courier New"/>
          </w:rPr>
          <w:t xml:space="preserve">            String </w:t>
        </w:r>
        <w:proofErr w:type="spellStart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descendingHumanSpeciesIterator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next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3" w:author="Unknown"/>
          <w:rFonts w:ascii="Courier New" w:eastAsia="Times New Roman" w:hAnsi="Courier New" w:cs="Courier New"/>
        </w:rPr>
      </w:pPr>
      <w:ins w:id="404" w:author="Unknown">
        <w:r w:rsidRPr="00FB0DFF">
          <w:rPr>
            <w:rFonts w:ascii="Courier New" w:eastAsia="Times New Roman" w:hAnsi="Courier New" w:cs="Courier New"/>
          </w:rPr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5" w:author="Unknown"/>
          <w:rFonts w:ascii="Courier New" w:eastAsia="Times New Roman" w:hAnsi="Courier New" w:cs="Courier New"/>
        </w:rPr>
      </w:pPr>
      <w:ins w:id="40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7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8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09" w:author="Unknown"/>
          <w:rFonts w:ascii="Courier New" w:eastAsia="Times New Roman" w:hAnsi="Courier New" w:cs="Courier New"/>
        </w:rPr>
      </w:pPr>
      <w:ins w:id="410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"\n=== Iterate over a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using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listIterator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>() ==="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11" w:author="Unknown"/>
          <w:rFonts w:ascii="Courier New" w:eastAsia="Times New Roman" w:hAnsi="Courier New" w:cs="Courier New"/>
        </w:rPr>
      </w:pPr>
      <w:ins w:id="412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ListIterator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can be used to iterate over the </w:t>
        </w:r>
        <w:proofErr w:type="spellStart"/>
        <w:r w:rsidRPr="00FB0DFF">
          <w:rPr>
            <w:rFonts w:ascii="Courier New" w:eastAsia="Times New Roman" w:hAnsi="Courier New" w:cs="Courier New"/>
            <w:color w:val="70809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708090"/>
          </w:rPr>
          <w:t xml:space="preserve"> in both forward and backward directions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13" w:author="Unknown"/>
          <w:rFonts w:ascii="Courier New" w:eastAsia="Times New Roman" w:hAnsi="Courier New" w:cs="Courier New"/>
        </w:rPr>
      </w:pPr>
      <w:ins w:id="41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708090"/>
          </w:rPr>
          <w:t xml:space="preserve">// </w:t>
        </w:r>
        <w:proofErr w:type="gramStart"/>
        <w:r w:rsidRPr="00FB0DFF">
          <w:rPr>
            <w:rFonts w:ascii="Courier New" w:eastAsia="Times New Roman" w:hAnsi="Courier New" w:cs="Courier New"/>
            <w:color w:val="708090"/>
          </w:rPr>
          <w:t>In</w:t>
        </w:r>
        <w:proofErr w:type="gramEnd"/>
        <w:r w:rsidRPr="00FB0DFF">
          <w:rPr>
            <w:rFonts w:ascii="Courier New" w:eastAsia="Times New Roman" w:hAnsi="Courier New" w:cs="Courier New"/>
            <w:color w:val="708090"/>
          </w:rPr>
          <w:t xml:space="preserve"> this example, we start from the end of the list and traverse backwards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15" w:author="Unknown"/>
          <w:rFonts w:ascii="Courier New" w:eastAsia="Times New Roman" w:hAnsi="Courier New" w:cs="Courier New"/>
        </w:rPr>
      </w:pPr>
      <w:ins w:id="416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r w:rsidRPr="00FB0DFF">
          <w:rPr>
            <w:rFonts w:ascii="Courier New" w:eastAsia="Times New Roman" w:hAnsi="Courier New" w:cs="Courier New"/>
          </w:rPr>
          <w:t>ListIterator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&lt;</w:t>
        </w:r>
        <w:r w:rsidRPr="00FB0DFF">
          <w:rPr>
            <w:rFonts w:ascii="Courier New" w:eastAsia="Times New Roman" w:hAnsi="Courier New" w:cs="Courier New"/>
          </w:rPr>
          <w:t>String</w:t>
        </w:r>
        <w:r w:rsidRPr="00FB0DFF">
          <w:rPr>
            <w:rFonts w:ascii="Courier New" w:eastAsia="Times New Roman" w:hAnsi="Courier New" w:cs="Courier New"/>
            <w:color w:val="A67F59"/>
          </w:rPr>
          <w:t>&gt;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humanSpeciesListIterator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listIterator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humanSpecies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size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());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17" w:author="Unknown"/>
          <w:rFonts w:ascii="Courier New" w:eastAsia="Times New Roman" w:hAnsi="Courier New" w:cs="Courier New"/>
        </w:rPr>
      </w:pPr>
      <w:ins w:id="418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while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r w:rsidRPr="00FB0DFF">
          <w:rPr>
            <w:rFonts w:ascii="Courier New" w:eastAsia="Times New Roman" w:hAnsi="Courier New" w:cs="Courier New"/>
          </w:rPr>
          <w:t>humanSpeciesListIterator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hasPrevious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())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19" w:author="Unknown"/>
          <w:rFonts w:ascii="Courier New" w:eastAsia="Times New Roman" w:hAnsi="Courier New" w:cs="Courier New"/>
        </w:rPr>
      </w:pPr>
      <w:ins w:id="420" w:author="Unknown">
        <w:r w:rsidRPr="00FB0DFF">
          <w:rPr>
            <w:rFonts w:ascii="Courier New" w:eastAsia="Times New Roman" w:hAnsi="Courier New" w:cs="Courier New"/>
          </w:rPr>
          <w:t xml:space="preserve">            String </w:t>
        </w:r>
        <w:proofErr w:type="spellStart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A67F59"/>
          </w:rPr>
          <w:t>=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humanSpeciesListIterator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previous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21" w:author="Unknown"/>
          <w:rFonts w:ascii="Courier New" w:eastAsia="Times New Roman" w:hAnsi="Courier New" w:cs="Courier New"/>
        </w:rPr>
      </w:pPr>
      <w:ins w:id="422" w:author="Unknown">
        <w:r w:rsidRPr="00FB0DFF">
          <w:rPr>
            <w:rFonts w:ascii="Courier New" w:eastAsia="Times New Roman" w:hAnsi="Courier New" w:cs="Courier New"/>
          </w:rPr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23" w:author="Unknown"/>
          <w:rFonts w:ascii="Courier New" w:eastAsia="Times New Roman" w:hAnsi="Courier New" w:cs="Courier New"/>
        </w:rPr>
      </w:pPr>
      <w:ins w:id="424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25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26" w:author="Unknown"/>
          <w:rFonts w:ascii="Courier New" w:eastAsia="Times New Roman" w:hAnsi="Courier New" w:cs="Courier New"/>
        </w:rPr>
      </w:pPr>
      <w:ins w:id="427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  <w:color w:val="669900"/>
          </w:rPr>
          <w:t xml:space="preserve">"\n=== Iterate over a </w:t>
        </w:r>
        <w:proofErr w:type="spellStart"/>
        <w:r w:rsidRPr="00FB0DFF">
          <w:rPr>
            <w:rFonts w:ascii="Courier New" w:eastAsia="Times New Roman" w:hAnsi="Courier New" w:cs="Courier New"/>
            <w:color w:val="669900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  <w:color w:val="669900"/>
          </w:rPr>
          <w:t xml:space="preserve"> using simple for-each loop ==="</w:t>
        </w:r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28" w:author="Unknown"/>
          <w:rFonts w:ascii="Courier New" w:eastAsia="Times New Roman" w:hAnsi="Courier New" w:cs="Courier New"/>
        </w:rPr>
      </w:pPr>
      <w:ins w:id="429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proofErr w:type="gramStart"/>
        <w:r w:rsidRPr="00FB0DFF">
          <w:rPr>
            <w:rFonts w:ascii="Courier New" w:eastAsia="Times New Roman" w:hAnsi="Courier New" w:cs="Courier New"/>
            <w:color w:val="0077AA"/>
          </w:rPr>
          <w:t>for</w:t>
        </w:r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String </w:t>
        </w:r>
        <w:proofErr w:type="spellStart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  <w:color w:val="A67F59"/>
          </w:rPr>
          <w:t>: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proofErr w:type="spellStart"/>
        <w:r w:rsidRPr="00FB0DFF">
          <w:rPr>
            <w:rFonts w:ascii="Courier New" w:eastAsia="Times New Roman" w:hAnsi="Courier New" w:cs="Courier New"/>
          </w:rPr>
          <w:t>humanSpecies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</w:t>
        </w:r>
        <w:r w:rsidRPr="00FB0DFF">
          <w:rPr>
            <w:rFonts w:ascii="Courier New" w:eastAsia="Times New Roman" w:hAnsi="Courier New" w:cs="Courier New"/>
          </w:rPr>
          <w:t xml:space="preserve"> </w:t>
        </w:r>
        <w:r w:rsidRPr="00FB0DFF">
          <w:rPr>
            <w:rFonts w:ascii="Courier New" w:eastAsia="Times New Roman" w:hAnsi="Courier New" w:cs="Courier New"/>
            <w:color w:val="999999"/>
          </w:rPr>
          <w:t>{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30" w:author="Unknown"/>
          <w:rFonts w:ascii="Courier New" w:eastAsia="Times New Roman" w:hAnsi="Courier New" w:cs="Courier New"/>
        </w:rPr>
      </w:pPr>
      <w:ins w:id="431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           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System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</w:rPr>
          <w:t>out</w:t>
        </w:r>
        <w:r w:rsidRPr="00FB0DFF">
          <w:rPr>
            <w:rFonts w:ascii="Courier New" w:eastAsia="Times New Roman" w:hAnsi="Courier New" w:cs="Courier New"/>
            <w:color w:val="999999"/>
          </w:rPr>
          <w:t>.</w:t>
        </w:r>
        <w:r w:rsidRPr="00FB0DFF">
          <w:rPr>
            <w:rFonts w:ascii="Courier New" w:eastAsia="Times New Roman" w:hAnsi="Courier New" w:cs="Courier New"/>
            <w:color w:val="DD4A68"/>
          </w:rPr>
          <w:t>println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(</w:t>
        </w:r>
        <w:proofErr w:type="spellStart"/>
        <w:proofErr w:type="gramEnd"/>
        <w:r w:rsidRPr="00FB0DFF">
          <w:rPr>
            <w:rFonts w:ascii="Courier New" w:eastAsia="Times New Roman" w:hAnsi="Courier New" w:cs="Courier New"/>
          </w:rPr>
          <w:t>speciesName</w:t>
        </w:r>
        <w:proofErr w:type="spellEnd"/>
        <w:r w:rsidRPr="00FB0DFF">
          <w:rPr>
            <w:rFonts w:ascii="Courier New" w:eastAsia="Times New Roman" w:hAnsi="Courier New" w:cs="Courier New"/>
            <w:color w:val="999999"/>
          </w:rPr>
          <w:t>);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32" w:author="Unknown"/>
          <w:rFonts w:ascii="Courier New" w:eastAsia="Times New Roman" w:hAnsi="Courier New" w:cs="Courier New"/>
        </w:rPr>
      </w:pPr>
      <w:ins w:id="433" w:author="Unknown">
        <w:r w:rsidRPr="00FB0DFF">
          <w:rPr>
            <w:rFonts w:ascii="Courier New" w:eastAsia="Times New Roman" w:hAnsi="Courier New" w:cs="Courier New"/>
          </w:rPr>
          <w:t xml:space="preserve">    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34" w:author="Unknown"/>
          <w:rFonts w:ascii="Courier New" w:eastAsia="Times New Roman" w:hAnsi="Courier New" w:cs="Courier New"/>
        </w:rPr>
      </w:pPr>
      <w:ins w:id="435" w:author="Unknown">
        <w:r w:rsidRPr="00FB0DFF">
          <w:rPr>
            <w:rFonts w:ascii="Courier New" w:eastAsia="Times New Roman" w:hAnsi="Courier New" w:cs="Courier New"/>
          </w:rPr>
          <w:t xml:space="preserve">    </w:t>
        </w:r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36" w:author="Unknown"/>
          <w:rFonts w:ascii="Courier New" w:eastAsia="Times New Roman" w:hAnsi="Courier New" w:cs="Courier New"/>
        </w:rPr>
      </w:pPr>
      <w:ins w:id="437" w:author="Unknown">
        <w:r w:rsidRPr="00FB0DFF">
          <w:rPr>
            <w:rFonts w:ascii="Courier New" w:eastAsia="Times New Roman" w:hAnsi="Courier New" w:cs="Courier New"/>
            <w:color w:val="999999"/>
          </w:rPr>
          <w:t>}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38" w:author="Unknown"/>
          <w:rFonts w:ascii="Courier New" w:eastAsia="Times New Roman" w:hAnsi="Courier New" w:cs="Courier New"/>
        </w:rPr>
      </w:pPr>
      <w:ins w:id="439" w:author="Unknown">
        <w:r w:rsidRPr="00FB0DFF">
          <w:rPr>
            <w:rFonts w:ascii="Courier New" w:eastAsia="Times New Roman" w:hAnsi="Courier New" w:cs="Courier New"/>
          </w:rPr>
          <w:t># Output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40" w:author="Unknown"/>
          <w:rFonts w:ascii="Courier New" w:eastAsia="Times New Roman" w:hAnsi="Courier New" w:cs="Courier New"/>
        </w:rPr>
      </w:pPr>
      <w:ins w:id="441" w:author="Unknown">
        <w:r w:rsidRPr="00FB0DFF">
          <w:rPr>
            <w:rFonts w:ascii="Courier New" w:eastAsia="Times New Roman" w:hAnsi="Courier New" w:cs="Courier New"/>
          </w:rPr>
          <w:t xml:space="preserve">=== Iterate over a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using Java 8 </w:t>
        </w:r>
        <w:proofErr w:type="spellStart"/>
        <w:r w:rsidRPr="00FB0DFF">
          <w:rPr>
            <w:rFonts w:ascii="Courier New" w:eastAsia="Times New Roman" w:hAnsi="Courier New" w:cs="Courier New"/>
          </w:rPr>
          <w:t>forEach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and lambda ===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42" w:author="Unknown"/>
          <w:rFonts w:ascii="Courier New" w:eastAsia="Times New Roman" w:hAnsi="Courier New" w:cs="Courier New"/>
        </w:rPr>
      </w:pPr>
      <w:ins w:id="443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Sapiens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44" w:author="Unknown"/>
          <w:rFonts w:ascii="Courier New" w:eastAsia="Times New Roman" w:hAnsi="Courier New" w:cs="Courier New"/>
        </w:rPr>
      </w:pPr>
      <w:ins w:id="445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spellStart"/>
        <w:r w:rsidRPr="00FB0DFF">
          <w:rPr>
            <w:rFonts w:ascii="Courier New" w:eastAsia="Times New Roman" w:hAnsi="Courier New" w:cs="Courier New"/>
          </w:rPr>
          <w:t>Neanderthalensis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46" w:author="Unknown"/>
          <w:rFonts w:ascii="Courier New" w:eastAsia="Times New Roman" w:hAnsi="Courier New" w:cs="Courier New"/>
        </w:rPr>
      </w:pPr>
      <w:ins w:id="447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Erectus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48" w:author="Unknown"/>
          <w:rFonts w:ascii="Courier New" w:eastAsia="Times New Roman" w:hAnsi="Courier New" w:cs="Courier New"/>
        </w:rPr>
      </w:pPr>
      <w:ins w:id="449" w:author="Unknown">
        <w:r w:rsidRPr="00FB0DFF">
          <w:rPr>
            <w:rFonts w:ascii="Courier New" w:eastAsia="Times New Roman" w:hAnsi="Courier New" w:cs="Courier New"/>
          </w:rPr>
          <w:t xml:space="preserve">Home </w:t>
        </w:r>
        <w:proofErr w:type="spellStart"/>
        <w:r w:rsidRPr="00FB0DFF">
          <w:rPr>
            <w:rFonts w:ascii="Courier New" w:eastAsia="Times New Roman" w:hAnsi="Courier New" w:cs="Courier New"/>
          </w:rPr>
          <w:t>Habilis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0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1" w:author="Unknown"/>
          <w:rFonts w:ascii="Courier New" w:eastAsia="Times New Roman" w:hAnsi="Courier New" w:cs="Courier New"/>
        </w:rPr>
      </w:pPr>
      <w:ins w:id="452" w:author="Unknown">
        <w:r w:rsidRPr="00FB0DFF">
          <w:rPr>
            <w:rFonts w:ascii="Courier New" w:eastAsia="Times New Roman" w:hAnsi="Courier New" w:cs="Courier New"/>
          </w:rPr>
          <w:t xml:space="preserve">=== Iterate over a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using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>) ===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3" w:author="Unknown"/>
          <w:rFonts w:ascii="Courier New" w:eastAsia="Times New Roman" w:hAnsi="Courier New" w:cs="Courier New"/>
        </w:rPr>
      </w:pPr>
      <w:ins w:id="454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Sapiens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5" w:author="Unknown"/>
          <w:rFonts w:ascii="Courier New" w:eastAsia="Times New Roman" w:hAnsi="Courier New" w:cs="Courier New"/>
        </w:rPr>
      </w:pPr>
      <w:ins w:id="456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spellStart"/>
        <w:r w:rsidRPr="00FB0DFF">
          <w:rPr>
            <w:rFonts w:ascii="Courier New" w:eastAsia="Times New Roman" w:hAnsi="Courier New" w:cs="Courier New"/>
          </w:rPr>
          <w:t>Neanderthalensis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7" w:author="Unknown"/>
          <w:rFonts w:ascii="Courier New" w:eastAsia="Times New Roman" w:hAnsi="Courier New" w:cs="Courier New"/>
        </w:rPr>
      </w:pPr>
      <w:ins w:id="458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Erectus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59" w:author="Unknown"/>
          <w:rFonts w:ascii="Courier New" w:eastAsia="Times New Roman" w:hAnsi="Courier New" w:cs="Courier New"/>
        </w:rPr>
      </w:pPr>
      <w:ins w:id="460" w:author="Unknown">
        <w:r w:rsidRPr="00FB0DFF">
          <w:rPr>
            <w:rFonts w:ascii="Courier New" w:eastAsia="Times New Roman" w:hAnsi="Courier New" w:cs="Courier New"/>
          </w:rPr>
          <w:t xml:space="preserve">Home </w:t>
        </w:r>
        <w:proofErr w:type="spellStart"/>
        <w:r w:rsidRPr="00FB0DFF">
          <w:rPr>
            <w:rFonts w:ascii="Courier New" w:eastAsia="Times New Roman" w:hAnsi="Courier New" w:cs="Courier New"/>
          </w:rPr>
          <w:t>Habilis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61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62" w:author="Unknown"/>
          <w:rFonts w:ascii="Courier New" w:eastAsia="Times New Roman" w:hAnsi="Courier New" w:cs="Courier New"/>
        </w:rPr>
      </w:pPr>
      <w:ins w:id="463" w:author="Unknown">
        <w:r w:rsidRPr="00FB0DFF">
          <w:rPr>
            <w:rFonts w:ascii="Courier New" w:eastAsia="Times New Roman" w:hAnsi="Courier New" w:cs="Courier New"/>
          </w:rPr>
          <w:t xml:space="preserve">=== Iterate over a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using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iterator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 xml:space="preserve">) and Java 8 </w:t>
        </w:r>
        <w:proofErr w:type="spellStart"/>
        <w:r w:rsidRPr="00FB0DFF">
          <w:rPr>
            <w:rFonts w:ascii="Courier New" w:eastAsia="Times New Roman" w:hAnsi="Courier New" w:cs="Courier New"/>
          </w:rPr>
          <w:t>forEachRemaining</w:t>
        </w:r>
        <w:proofErr w:type="spellEnd"/>
        <w:r w:rsidRPr="00FB0DFF">
          <w:rPr>
            <w:rFonts w:ascii="Courier New" w:eastAsia="Times New Roman" w:hAnsi="Courier New" w:cs="Courier New"/>
          </w:rPr>
          <w:t>() method ===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64" w:author="Unknown"/>
          <w:rFonts w:ascii="Courier New" w:eastAsia="Times New Roman" w:hAnsi="Courier New" w:cs="Courier New"/>
        </w:rPr>
      </w:pPr>
      <w:ins w:id="465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Sapiens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66" w:author="Unknown"/>
          <w:rFonts w:ascii="Courier New" w:eastAsia="Times New Roman" w:hAnsi="Courier New" w:cs="Courier New"/>
        </w:rPr>
      </w:pPr>
      <w:ins w:id="467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spellStart"/>
        <w:r w:rsidRPr="00FB0DFF">
          <w:rPr>
            <w:rFonts w:ascii="Courier New" w:eastAsia="Times New Roman" w:hAnsi="Courier New" w:cs="Courier New"/>
          </w:rPr>
          <w:t>Neanderthalensis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68" w:author="Unknown"/>
          <w:rFonts w:ascii="Courier New" w:eastAsia="Times New Roman" w:hAnsi="Courier New" w:cs="Courier New"/>
        </w:rPr>
      </w:pPr>
      <w:ins w:id="469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Erectus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0" w:author="Unknown"/>
          <w:rFonts w:ascii="Courier New" w:eastAsia="Times New Roman" w:hAnsi="Courier New" w:cs="Courier New"/>
        </w:rPr>
      </w:pPr>
      <w:ins w:id="471" w:author="Unknown">
        <w:r w:rsidRPr="00FB0DFF">
          <w:rPr>
            <w:rFonts w:ascii="Courier New" w:eastAsia="Times New Roman" w:hAnsi="Courier New" w:cs="Courier New"/>
          </w:rPr>
          <w:t xml:space="preserve">Home </w:t>
        </w:r>
        <w:proofErr w:type="spellStart"/>
        <w:r w:rsidRPr="00FB0DFF">
          <w:rPr>
            <w:rFonts w:ascii="Courier New" w:eastAsia="Times New Roman" w:hAnsi="Courier New" w:cs="Courier New"/>
          </w:rPr>
          <w:t>Habilis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2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3" w:author="Unknown"/>
          <w:rFonts w:ascii="Courier New" w:eastAsia="Times New Roman" w:hAnsi="Courier New" w:cs="Courier New"/>
        </w:rPr>
      </w:pPr>
      <w:ins w:id="474" w:author="Unknown">
        <w:r w:rsidRPr="00FB0DFF">
          <w:rPr>
            <w:rFonts w:ascii="Courier New" w:eastAsia="Times New Roman" w:hAnsi="Courier New" w:cs="Courier New"/>
          </w:rPr>
          <w:t xml:space="preserve">=== Iterate over a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using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descendingIterator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>) ===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5" w:author="Unknown"/>
          <w:rFonts w:ascii="Courier New" w:eastAsia="Times New Roman" w:hAnsi="Courier New" w:cs="Courier New"/>
        </w:rPr>
      </w:pPr>
      <w:ins w:id="476" w:author="Unknown">
        <w:r w:rsidRPr="00FB0DFF">
          <w:rPr>
            <w:rFonts w:ascii="Courier New" w:eastAsia="Times New Roman" w:hAnsi="Courier New" w:cs="Courier New"/>
          </w:rPr>
          <w:t xml:space="preserve">Home </w:t>
        </w:r>
        <w:proofErr w:type="spellStart"/>
        <w:r w:rsidRPr="00FB0DFF">
          <w:rPr>
            <w:rFonts w:ascii="Courier New" w:eastAsia="Times New Roman" w:hAnsi="Courier New" w:cs="Courier New"/>
          </w:rPr>
          <w:t>Habilis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7" w:author="Unknown"/>
          <w:rFonts w:ascii="Courier New" w:eastAsia="Times New Roman" w:hAnsi="Courier New" w:cs="Courier New"/>
        </w:rPr>
      </w:pPr>
      <w:ins w:id="478" w:author="Unknown">
        <w:r w:rsidRPr="00FB0DFF">
          <w:rPr>
            <w:rFonts w:ascii="Courier New" w:eastAsia="Times New Roman" w:hAnsi="Courier New" w:cs="Courier New"/>
          </w:rPr>
          <w:lastRenderedPageBreak/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Erectus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79" w:author="Unknown"/>
          <w:rFonts w:ascii="Courier New" w:eastAsia="Times New Roman" w:hAnsi="Courier New" w:cs="Courier New"/>
        </w:rPr>
      </w:pPr>
      <w:ins w:id="480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spellStart"/>
        <w:r w:rsidRPr="00FB0DFF">
          <w:rPr>
            <w:rFonts w:ascii="Courier New" w:eastAsia="Times New Roman" w:hAnsi="Courier New" w:cs="Courier New"/>
          </w:rPr>
          <w:t>Neanderthalensis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81" w:author="Unknown"/>
          <w:rFonts w:ascii="Courier New" w:eastAsia="Times New Roman" w:hAnsi="Courier New" w:cs="Courier New"/>
        </w:rPr>
      </w:pPr>
      <w:ins w:id="482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Sapiens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83" w:author="Unknown"/>
          <w:rFonts w:ascii="Courier New" w:eastAsia="Times New Roman" w:hAnsi="Courier New" w:cs="Courier New"/>
        </w:rPr>
      </w:pPr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84" w:author="Unknown"/>
          <w:rFonts w:ascii="Courier New" w:eastAsia="Times New Roman" w:hAnsi="Courier New" w:cs="Courier New"/>
        </w:rPr>
      </w:pPr>
      <w:ins w:id="485" w:author="Unknown">
        <w:r w:rsidRPr="00FB0DFF">
          <w:rPr>
            <w:rFonts w:ascii="Courier New" w:eastAsia="Times New Roman" w:hAnsi="Courier New" w:cs="Courier New"/>
          </w:rPr>
          <w:t xml:space="preserve">=== Iterate over a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using </w:t>
        </w:r>
        <w:proofErr w:type="spellStart"/>
        <w:proofErr w:type="gramStart"/>
        <w:r w:rsidRPr="00FB0DFF">
          <w:rPr>
            <w:rFonts w:ascii="Courier New" w:eastAsia="Times New Roman" w:hAnsi="Courier New" w:cs="Courier New"/>
          </w:rPr>
          <w:t>listIterator</w:t>
        </w:r>
        <w:proofErr w:type="spellEnd"/>
        <w:r w:rsidRPr="00FB0DFF">
          <w:rPr>
            <w:rFonts w:ascii="Courier New" w:eastAsia="Times New Roman" w:hAnsi="Courier New" w:cs="Courier New"/>
          </w:rPr>
          <w:t>(</w:t>
        </w:r>
        <w:proofErr w:type="gramEnd"/>
        <w:r w:rsidRPr="00FB0DFF">
          <w:rPr>
            <w:rFonts w:ascii="Courier New" w:eastAsia="Times New Roman" w:hAnsi="Courier New" w:cs="Courier New"/>
          </w:rPr>
          <w:t>) ===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86" w:author="Unknown"/>
          <w:rFonts w:ascii="Courier New" w:eastAsia="Times New Roman" w:hAnsi="Courier New" w:cs="Courier New"/>
        </w:rPr>
      </w:pPr>
      <w:ins w:id="487" w:author="Unknown">
        <w:r w:rsidRPr="00FB0DFF">
          <w:rPr>
            <w:rFonts w:ascii="Courier New" w:eastAsia="Times New Roman" w:hAnsi="Courier New" w:cs="Courier New"/>
          </w:rPr>
          <w:t xml:space="preserve">Home </w:t>
        </w:r>
        <w:proofErr w:type="spellStart"/>
        <w:r w:rsidRPr="00FB0DFF">
          <w:rPr>
            <w:rFonts w:ascii="Courier New" w:eastAsia="Times New Roman" w:hAnsi="Courier New" w:cs="Courier New"/>
          </w:rPr>
          <w:t>Habilis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88" w:author="Unknown"/>
          <w:rFonts w:ascii="Courier New" w:eastAsia="Times New Roman" w:hAnsi="Courier New" w:cs="Courier New"/>
        </w:rPr>
      </w:pPr>
      <w:ins w:id="489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Erectus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90" w:author="Unknown"/>
          <w:rFonts w:ascii="Courier New" w:eastAsia="Times New Roman" w:hAnsi="Courier New" w:cs="Courier New"/>
        </w:rPr>
      </w:pPr>
      <w:ins w:id="491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spellStart"/>
        <w:r w:rsidRPr="00FB0DFF">
          <w:rPr>
            <w:rFonts w:ascii="Courier New" w:eastAsia="Times New Roman" w:hAnsi="Courier New" w:cs="Courier New"/>
          </w:rPr>
          <w:t>Neanderthalensis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92" w:author="Unknown"/>
          <w:rFonts w:ascii="Courier New" w:eastAsia="Times New Roman" w:hAnsi="Courier New" w:cs="Courier New"/>
        </w:rPr>
      </w:pPr>
      <w:ins w:id="493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Sapiens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94" w:author="Unknown"/>
          <w:rFonts w:ascii="Courier New" w:eastAsia="Times New Roman" w:hAnsi="Courier New" w:cs="Courier New"/>
        </w:rPr>
      </w:pPr>
      <w:ins w:id="495" w:author="Unknown">
        <w:r w:rsidRPr="00FB0DFF">
          <w:rPr>
            <w:rFonts w:ascii="Courier New" w:eastAsia="Times New Roman" w:hAnsi="Courier New" w:cs="Courier New"/>
          </w:rPr>
          <w:t xml:space="preserve">=== Iterate over a </w:t>
        </w:r>
        <w:proofErr w:type="spellStart"/>
        <w:r w:rsidRPr="00FB0DFF">
          <w:rPr>
            <w:rFonts w:ascii="Courier New" w:eastAsia="Times New Roman" w:hAnsi="Courier New" w:cs="Courier New"/>
          </w:rPr>
          <w:t>LinkedList</w:t>
        </w:r>
        <w:proofErr w:type="spellEnd"/>
        <w:r w:rsidRPr="00FB0DFF">
          <w:rPr>
            <w:rFonts w:ascii="Courier New" w:eastAsia="Times New Roman" w:hAnsi="Courier New" w:cs="Courier New"/>
          </w:rPr>
          <w:t xml:space="preserve"> using simple for-each loop ===</w:t>
        </w:r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96" w:author="Unknown"/>
          <w:rFonts w:ascii="Courier New" w:eastAsia="Times New Roman" w:hAnsi="Courier New" w:cs="Courier New"/>
        </w:rPr>
      </w:pPr>
      <w:ins w:id="497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Sapiens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498" w:author="Unknown"/>
          <w:rFonts w:ascii="Courier New" w:eastAsia="Times New Roman" w:hAnsi="Courier New" w:cs="Courier New"/>
        </w:rPr>
      </w:pPr>
      <w:ins w:id="499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spellStart"/>
        <w:r w:rsidRPr="00FB0DFF">
          <w:rPr>
            <w:rFonts w:ascii="Courier New" w:eastAsia="Times New Roman" w:hAnsi="Courier New" w:cs="Courier New"/>
          </w:rPr>
          <w:t>Neanderthalensis</w:t>
        </w:r>
        <w:proofErr w:type="spell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00" w:author="Unknown"/>
          <w:rFonts w:ascii="Courier New" w:eastAsia="Times New Roman" w:hAnsi="Courier New" w:cs="Courier New"/>
        </w:rPr>
      </w:pPr>
      <w:ins w:id="501" w:author="Unknown">
        <w:r w:rsidRPr="00FB0DFF">
          <w:rPr>
            <w:rFonts w:ascii="Courier New" w:eastAsia="Times New Roman" w:hAnsi="Courier New" w:cs="Courier New"/>
          </w:rPr>
          <w:t xml:space="preserve">Homo </w:t>
        </w:r>
        <w:proofErr w:type="gramStart"/>
        <w:r w:rsidRPr="00FB0DFF">
          <w:rPr>
            <w:rFonts w:ascii="Courier New" w:eastAsia="Times New Roman" w:hAnsi="Courier New" w:cs="Courier New"/>
          </w:rPr>
          <w:t>Erectus</w:t>
        </w:r>
        <w:proofErr w:type="gramEnd"/>
      </w:ins>
    </w:p>
    <w:p w:rsidR="00FB0DFF" w:rsidRPr="00FB0DFF" w:rsidRDefault="00FB0DFF" w:rsidP="00FB0DFF">
      <w:pPr>
        <w:pBdr>
          <w:top w:val="single" w:sz="6" w:space="18" w:color="F6F8FA"/>
          <w:left w:val="single" w:sz="6" w:space="15" w:color="F6F8FA"/>
          <w:bottom w:val="single" w:sz="6" w:space="18" w:color="F6F8FA"/>
          <w:right w:val="single" w:sz="6" w:space="15" w:color="F6F8FA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ins w:id="502" w:author="Unknown"/>
          <w:rFonts w:ascii="Courier New" w:eastAsia="Times New Roman" w:hAnsi="Courier New" w:cs="Courier New"/>
          <w:sz w:val="23"/>
          <w:szCs w:val="23"/>
        </w:rPr>
      </w:pPr>
      <w:ins w:id="503" w:author="Unknown">
        <w:r w:rsidRPr="00FB0DFF">
          <w:rPr>
            <w:rFonts w:ascii="Courier New" w:eastAsia="Times New Roman" w:hAnsi="Courier New" w:cs="Courier New"/>
          </w:rPr>
          <w:t xml:space="preserve">Home </w:t>
        </w:r>
        <w:proofErr w:type="spellStart"/>
        <w:r w:rsidRPr="00FB0DFF">
          <w:rPr>
            <w:rFonts w:ascii="Courier New" w:eastAsia="Times New Roman" w:hAnsi="Courier New" w:cs="Courier New"/>
          </w:rPr>
          <w:t>Habilis</w:t>
        </w:r>
        <w:proofErr w:type="spellEnd"/>
      </w:ins>
    </w:p>
    <w:p w:rsidR="004D75BE" w:rsidRDefault="004D75BE"/>
    <w:sectPr w:rsidR="004D75BE" w:rsidSect="00FB0DFF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F6866"/>
    <w:multiLevelType w:val="multilevel"/>
    <w:tmpl w:val="73B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C3323E"/>
    <w:multiLevelType w:val="multilevel"/>
    <w:tmpl w:val="4C1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75D3A"/>
    <w:multiLevelType w:val="multilevel"/>
    <w:tmpl w:val="7CA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341617"/>
    <w:multiLevelType w:val="multilevel"/>
    <w:tmpl w:val="27C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07212F"/>
    <w:multiLevelType w:val="multilevel"/>
    <w:tmpl w:val="9D42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914DF5"/>
    <w:multiLevelType w:val="multilevel"/>
    <w:tmpl w:val="0F3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250F34"/>
    <w:multiLevelType w:val="multilevel"/>
    <w:tmpl w:val="E3C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DFF"/>
    <w:rsid w:val="004D75BE"/>
    <w:rsid w:val="007652A5"/>
    <w:rsid w:val="00FB0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paragraph" w:styleId="Heading2">
    <w:name w:val="heading 2"/>
    <w:basedOn w:val="Normal"/>
    <w:link w:val="Heading2Char"/>
    <w:uiPriority w:val="9"/>
    <w:qFormat/>
    <w:rsid w:val="00FB0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D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0D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DF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0D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D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0DFF"/>
  </w:style>
  <w:style w:type="paragraph" w:styleId="BalloonText">
    <w:name w:val="Balloon Text"/>
    <w:basedOn w:val="Normal"/>
    <w:link w:val="BalloonTextChar"/>
    <w:uiPriority w:val="99"/>
    <w:semiHidden/>
    <w:unhideWhenUsed/>
    <w:rsid w:val="00FB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Que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oubly_linked_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</cp:revision>
  <dcterms:created xsi:type="dcterms:W3CDTF">2018-09-30T03:06:00Z</dcterms:created>
  <dcterms:modified xsi:type="dcterms:W3CDTF">2018-09-30T03:12:00Z</dcterms:modified>
</cp:coreProperties>
</file>