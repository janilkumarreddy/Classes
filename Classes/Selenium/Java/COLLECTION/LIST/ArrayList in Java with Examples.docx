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4B6" w:rsidRDefault="00F977F4" w:rsidP="00105583">
      <w:pPr>
        <w:spacing w:after="75" w:line="240" w:lineRule="auto"/>
        <w:textAlignment w:val="baseline"/>
        <w:outlineLvl w:val="0"/>
        <w:rPr>
          <w:rFonts w:ascii="Times New Roman" w:eastAsia="Times New Roman" w:hAnsi="Times New Roman" w:cs="Times New Roman"/>
          <w:kern w:val="36"/>
          <w:sz w:val="42"/>
          <w:szCs w:val="42"/>
        </w:rPr>
      </w:pPr>
      <w:r>
        <w:rPr>
          <w:rFonts w:ascii="Times New Roman" w:eastAsia="Times New Roman" w:hAnsi="Times New Roman" w:cs="Times New Roman"/>
          <w:kern w:val="36"/>
          <w:sz w:val="42"/>
          <w:szCs w:val="42"/>
        </w:rPr>
        <w:t>1.Will allow the duplicates</w:t>
      </w:r>
    </w:p>
    <w:p w:rsidR="00F977F4" w:rsidRDefault="00F977F4" w:rsidP="00105583">
      <w:pPr>
        <w:spacing w:after="75" w:line="240" w:lineRule="auto"/>
        <w:textAlignment w:val="baseline"/>
        <w:outlineLvl w:val="0"/>
        <w:rPr>
          <w:rFonts w:ascii="Times New Roman" w:eastAsia="Times New Roman" w:hAnsi="Times New Roman" w:cs="Times New Roman"/>
          <w:kern w:val="36"/>
          <w:sz w:val="42"/>
          <w:szCs w:val="42"/>
        </w:rPr>
      </w:pPr>
      <w:r>
        <w:rPr>
          <w:rFonts w:ascii="Times New Roman" w:eastAsia="Times New Roman" w:hAnsi="Times New Roman" w:cs="Times New Roman"/>
          <w:kern w:val="36"/>
          <w:sz w:val="42"/>
          <w:szCs w:val="42"/>
        </w:rPr>
        <w:t>2.Will preserve the insertion order</w:t>
      </w:r>
    </w:p>
    <w:p w:rsidR="00F977F4" w:rsidRDefault="00F977F4" w:rsidP="00105583">
      <w:pPr>
        <w:spacing w:after="75" w:line="240" w:lineRule="auto"/>
        <w:textAlignment w:val="baseline"/>
        <w:outlineLvl w:val="0"/>
        <w:rPr>
          <w:rFonts w:ascii="Times New Roman" w:eastAsia="Times New Roman" w:hAnsi="Times New Roman" w:cs="Times New Roman"/>
          <w:kern w:val="36"/>
          <w:sz w:val="42"/>
          <w:szCs w:val="42"/>
        </w:rPr>
      </w:pPr>
      <w:r>
        <w:rPr>
          <w:rFonts w:ascii="Times New Roman" w:eastAsia="Times New Roman" w:hAnsi="Times New Roman" w:cs="Times New Roman"/>
          <w:kern w:val="36"/>
          <w:sz w:val="42"/>
          <w:szCs w:val="42"/>
        </w:rPr>
        <w:t>3.Will allow null values</w:t>
      </w:r>
    </w:p>
    <w:p w:rsidR="000B14B6" w:rsidRDefault="000B14B6" w:rsidP="00105583">
      <w:pPr>
        <w:spacing w:after="75" w:line="240" w:lineRule="auto"/>
        <w:textAlignment w:val="baseline"/>
        <w:outlineLvl w:val="0"/>
        <w:rPr>
          <w:rFonts w:ascii="Times New Roman" w:eastAsia="Times New Roman" w:hAnsi="Times New Roman" w:cs="Times New Roman"/>
          <w:kern w:val="36"/>
          <w:sz w:val="42"/>
          <w:szCs w:val="42"/>
        </w:rPr>
      </w:pPr>
      <w:r>
        <w:rPr>
          <w:rFonts w:ascii="Times New Roman" w:eastAsia="Times New Roman" w:hAnsi="Times New Roman" w:cs="Times New Roman"/>
          <w:noProof/>
          <w:kern w:val="36"/>
          <w:sz w:val="42"/>
          <w:szCs w:val="42"/>
        </w:rPr>
        <w:drawing>
          <wp:inline distT="0" distB="0" distL="0" distR="0">
            <wp:extent cx="5314950" cy="2152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314950" cy="2152650"/>
                    </a:xfrm>
                    <a:prstGeom prst="rect">
                      <a:avLst/>
                    </a:prstGeom>
                    <a:noFill/>
                    <a:ln w="9525">
                      <a:noFill/>
                      <a:miter lim="800000"/>
                      <a:headEnd/>
                      <a:tailEnd/>
                    </a:ln>
                  </pic:spPr>
                </pic:pic>
              </a:graphicData>
            </a:graphic>
          </wp:inline>
        </w:drawing>
      </w:r>
    </w:p>
    <w:p w:rsidR="00105583" w:rsidRPr="00105583" w:rsidRDefault="00105583" w:rsidP="00105583">
      <w:pPr>
        <w:spacing w:after="75" w:line="240" w:lineRule="auto"/>
        <w:textAlignment w:val="baseline"/>
        <w:outlineLvl w:val="0"/>
        <w:rPr>
          <w:rFonts w:ascii="Times New Roman" w:eastAsia="Times New Roman" w:hAnsi="Times New Roman" w:cs="Times New Roman"/>
          <w:kern w:val="36"/>
          <w:sz w:val="42"/>
          <w:szCs w:val="42"/>
        </w:rPr>
      </w:pPr>
      <w:r w:rsidRPr="00105583">
        <w:rPr>
          <w:rFonts w:ascii="Times New Roman" w:eastAsia="Times New Roman" w:hAnsi="Times New Roman" w:cs="Times New Roman"/>
          <w:kern w:val="36"/>
          <w:sz w:val="42"/>
          <w:szCs w:val="42"/>
        </w:rPr>
        <w:t>List Interface in Java with Examples</w:t>
      </w:r>
    </w:p>
    <w:p w:rsidR="00105583" w:rsidRPr="00105583" w:rsidRDefault="00105583" w:rsidP="00105583">
      <w:pPr>
        <w:shd w:val="clear" w:color="auto" w:fill="FFFFFF"/>
        <w:spacing w:after="0" w:line="240" w:lineRule="auto"/>
        <w:jc w:val="both"/>
        <w:textAlignment w:val="baseline"/>
        <w:rPr>
          <w:rFonts w:ascii="Helvetica" w:eastAsia="Times New Roman" w:hAnsi="Helvetica" w:cs="Helvetica"/>
          <w:color w:val="000000"/>
          <w:sz w:val="20"/>
          <w:szCs w:val="20"/>
        </w:rPr>
      </w:pPr>
      <w:r w:rsidRPr="00105583">
        <w:rPr>
          <w:rFonts w:ascii="Helvetica" w:eastAsia="Times New Roman" w:hAnsi="Helvetica" w:cs="Helvetica"/>
          <w:color w:val="000000"/>
          <w:sz w:val="20"/>
          <w:szCs w:val="20"/>
        </w:rPr>
        <w:t>The Java.util.List is a child interface of </w:t>
      </w:r>
      <w:hyperlink r:id="rId6" w:history="1">
        <w:r w:rsidRPr="00105583">
          <w:rPr>
            <w:rFonts w:ascii="Helvetica" w:eastAsia="Times New Roman" w:hAnsi="Helvetica" w:cs="Helvetica"/>
            <w:color w:val="EC4E20"/>
            <w:sz w:val="23"/>
          </w:rPr>
          <w:t>Collection</w:t>
        </w:r>
      </w:hyperlink>
      <w:r w:rsidRPr="00105583">
        <w:rPr>
          <w:rFonts w:ascii="Helvetica" w:eastAsia="Times New Roman" w:hAnsi="Helvetica" w:cs="Helvetica"/>
          <w:color w:val="000000"/>
          <w:sz w:val="20"/>
          <w:szCs w:val="20"/>
        </w:rPr>
        <w:t>. It is an ordered collection of objects in which duplicate values can be stored. Since List preserves the insertion order, it allows positional access and insertion of elements. List Interface is implemented by </w:t>
      </w:r>
      <w:hyperlink r:id="rId7" w:tgtFrame="_blank" w:history="1">
        <w:r w:rsidRPr="00105583">
          <w:rPr>
            <w:rFonts w:ascii="Helvetica" w:eastAsia="Times New Roman" w:hAnsi="Helvetica" w:cs="Helvetica"/>
            <w:color w:val="EC4E20"/>
            <w:sz w:val="23"/>
          </w:rPr>
          <w:t>ArrayList</w:t>
        </w:r>
      </w:hyperlink>
      <w:r w:rsidRPr="00105583">
        <w:rPr>
          <w:rFonts w:ascii="Helvetica" w:eastAsia="Times New Roman" w:hAnsi="Helvetica" w:cs="Helvetica"/>
          <w:color w:val="000000"/>
          <w:sz w:val="20"/>
          <w:szCs w:val="20"/>
        </w:rPr>
        <w:t>, </w:t>
      </w:r>
      <w:hyperlink r:id="rId8" w:tgtFrame="_blank" w:history="1">
        <w:r w:rsidRPr="00105583">
          <w:rPr>
            <w:rFonts w:ascii="Helvetica" w:eastAsia="Times New Roman" w:hAnsi="Helvetica" w:cs="Helvetica"/>
            <w:color w:val="EC4E20"/>
            <w:sz w:val="23"/>
          </w:rPr>
          <w:t>LinkedList</w:t>
        </w:r>
      </w:hyperlink>
      <w:r w:rsidRPr="00105583">
        <w:rPr>
          <w:rFonts w:ascii="Helvetica" w:eastAsia="Times New Roman" w:hAnsi="Helvetica" w:cs="Helvetica"/>
          <w:color w:val="000000"/>
          <w:sz w:val="20"/>
          <w:szCs w:val="20"/>
        </w:rPr>
        <w:t>, </w:t>
      </w:r>
      <w:hyperlink r:id="rId9" w:tgtFrame="_blank" w:history="1">
        <w:r w:rsidRPr="00105583">
          <w:rPr>
            <w:rFonts w:ascii="Helvetica" w:eastAsia="Times New Roman" w:hAnsi="Helvetica" w:cs="Helvetica"/>
            <w:color w:val="EC4E20"/>
            <w:sz w:val="23"/>
          </w:rPr>
          <w:t>Vector</w:t>
        </w:r>
      </w:hyperlink>
      <w:r w:rsidRPr="00105583">
        <w:rPr>
          <w:rFonts w:ascii="Helvetica" w:eastAsia="Times New Roman" w:hAnsi="Helvetica" w:cs="Helvetica"/>
          <w:color w:val="000000"/>
          <w:sz w:val="20"/>
          <w:szCs w:val="20"/>
        </w:rPr>
        <w:t> and </w:t>
      </w:r>
      <w:hyperlink r:id="rId10" w:tgtFrame="_blank" w:history="1">
        <w:r w:rsidRPr="00105583">
          <w:rPr>
            <w:rFonts w:ascii="Helvetica" w:eastAsia="Times New Roman" w:hAnsi="Helvetica" w:cs="Helvetica"/>
            <w:color w:val="EC4E20"/>
            <w:sz w:val="23"/>
          </w:rPr>
          <w:t>Stack</w:t>
        </w:r>
      </w:hyperlink>
      <w:r w:rsidRPr="00105583">
        <w:rPr>
          <w:rFonts w:ascii="Helvetica" w:eastAsia="Times New Roman" w:hAnsi="Helvetica" w:cs="Helvetica"/>
          <w:color w:val="000000"/>
          <w:sz w:val="20"/>
          <w:szCs w:val="20"/>
        </w:rPr>
        <w:t>classes.</w:t>
      </w:r>
    </w:p>
    <w:p w:rsidR="00105583" w:rsidRPr="00105583" w:rsidRDefault="0036599D" w:rsidP="00105583">
      <w:pPr>
        <w:shd w:val="clear" w:color="auto" w:fill="FFFFFF"/>
        <w:spacing w:after="15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noProof/>
          <w:color w:val="000000"/>
          <w:sz w:val="20"/>
          <w:szCs w:val="20"/>
        </w:rPr>
        <w:drawing>
          <wp:inline distT="0" distB="0" distL="0" distR="0">
            <wp:extent cx="3352800" cy="1562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352800" cy="1562100"/>
                    </a:xfrm>
                    <a:prstGeom prst="rect">
                      <a:avLst/>
                    </a:prstGeom>
                    <a:noFill/>
                    <a:ln w="9525">
                      <a:noFill/>
                      <a:miter lim="800000"/>
                      <a:headEnd/>
                      <a:tailEnd/>
                    </a:ln>
                  </pic:spPr>
                </pic:pic>
              </a:graphicData>
            </a:graphic>
          </wp:inline>
        </w:drawing>
      </w:r>
    </w:p>
    <w:p w:rsidR="00105583" w:rsidRPr="00105583" w:rsidRDefault="00105583" w:rsidP="00105583">
      <w:pPr>
        <w:shd w:val="clear" w:color="auto" w:fill="FFFFFF"/>
        <w:spacing w:after="0" w:line="240" w:lineRule="auto"/>
        <w:jc w:val="both"/>
        <w:textAlignment w:val="baseline"/>
        <w:rPr>
          <w:rFonts w:ascii="Helvetica" w:eastAsia="Times New Roman" w:hAnsi="Helvetica" w:cs="Helvetica"/>
          <w:color w:val="000000"/>
          <w:sz w:val="20"/>
          <w:szCs w:val="20"/>
        </w:rPr>
      </w:pPr>
      <w:r>
        <w:rPr>
          <w:rFonts w:ascii="Helvetica" w:eastAsia="Times New Roman" w:hAnsi="Helvetica" w:cs="Helvetica"/>
          <w:b/>
          <w:bCs/>
          <w:color w:val="000000"/>
          <w:sz w:val="23"/>
        </w:rPr>
        <w:t>Creating</w:t>
      </w:r>
      <w:r w:rsidRPr="00105583">
        <w:rPr>
          <w:rFonts w:ascii="Helvetica" w:eastAsia="Times New Roman" w:hAnsi="Helvetica" w:cs="Helvetica"/>
          <w:b/>
          <w:bCs/>
          <w:color w:val="000000"/>
          <w:sz w:val="23"/>
        </w:rPr>
        <w:t>ListObjects: </w:t>
      </w:r>
      <w:r w:rsidRPr="00105583">
        <w:rPr>
          <w:rFonts w:ascii="Helvetica" w:eastAsia="Times New Roman" w:hAnsi="Helvetica" w:cs="Helvetica"/>
          <w:color w:val="000000"/>
          <w:sz w:val="20"/>
          <w:szCs w:val="20"/>
        </w:rPr>
        <w:br/>
        <w:t>List is an interface, and the instances of List can be created in the following ways:</w:t>
      </w:r>
    </w:p>
    <w:p w:rsidR="00105583" w:rsidRPr="00105583" w:rsidRDefault="00105583" w:rsidP="0010558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105583">
        <w:rPr>
          <w:rFonts w:ascii="Consolas" w:eastAsia="Times New Roman" w:hAnsi="Consolas" w:cs="Consolas"/>
          <w:color w:val="000000"/>
          <w:sz w:val="18"/>
          <w:szCs w:val="18"/>
        </w:rPr>
        <w:t>List a = new ArrayList();</w:t>
      </w:r>
    </w:p>
    <w:p w:rsidR="00105583" w:rsidRPr="00105583" w:rsidRDefault="00105583" w:rsidP="0010558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105583">
        <w:rPr>
          <w:rFonts w:ascii="Consolas" w:eastAsia="Times New Roman" w:hAnsi="Consolas" w:cs="Consolas"/>
          <w:color w:val="000000"/>
          <w:sz w:val="18"/>
          <w:szCs w:val="18"/>
        </w:rPr>
        <w:t>List b = new LinkedList();</w:t>
      </w:r>
    </w:p>
    <w:p w:rsidR="00105583" w:rsidRPr="00105583" w:rsidRDefault="00105583" w:rsidP="0010558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105583">
        <w:rPr>
          <w:rFonts w:ascii="Consolas" w:eastAsia="Times New Roman" w:hAnsi="Consolas" w:cs="Consolas"/>
          <w:color w:val="000000"/>
          <w:sz w:val="18"/>
          <w:szCs w:val="18"/>
        </w:rPr>
        <w:t xml:space="preserve">List c = new Vector(); </w:t>
      </w:r>
    </w:p>
    <w:p w:rsidR="00105583" w:rsidRPr="00105583" w:rsidRDefault="00105583" w:rsidP="0010558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105583">
        <w:rPr>
          <w:rFonts w:ascii="Consolas" w:eastAsia="Times New Roman" w:hAnsi="Consolas" w:cs="Consolas"/>
          <w:color w:val="000000"/>
          <w:sz w:val="18"/>
          <w:szCs w:val="18"/>
        </w:rPr>
        <w:t xml:space="preserve">List d = new Stack(); </w:t>
      </w:r>
    </w:p>
    <w:p w:rsidR="00105583" w:rsidRPr="00105583" w:rsidRDefault="00105583" w:rsidP="00105583">
      <w:pPr>
        <w:shd w:val="clear" w:color="auto" w:fill="FFFFFF"/>
        <w:spacing w:after="0" w:line="240" w:lineRule="auto"/>
        <w:jc w:val="both"/>
        <w:textAlignment w:val="baseline"/>
        <w:rPr>
          <w:rFonts w:ascii="Helvetica" w:eastAsia="Times New Roman" w:hAnsi="Helvetica" w:cs="Helvetica"/>
          <w:color w:val="000000"/>
          <w:sz w:val="20"/>
          <w:szCs w:val="20"/>
        </w:rPr>
      </w:pPr>
      <w:r w:rsidRPr="00105583">
        <w:rPr>
          <w:rFonts w:ascii="Helvetica" w:eastAsia="Times New Roman" w:hAnsi="Helvetica" w:cs="Helvetica"/>
          <w:b/>
          <w:bCs/>
          <w:color w:val="000000"/>
          <w:sz w:val="23"/>
        </w:rPr>
        <w:t>Generic List Object:</w:t>
      </w:r>
      <w:r w:rsidRPr="00105583">
        <w:rPr>
          <w:rFonts w:ascii="Helvetica" w:eastAsia="Times New Roman" w:hAnsi="Helvetica" w:cs="Helvetica"/>
          <w:color w:val="000000"/>
          <w:sz w:val="20"/>
          <w:szCs w:val="20"/>
        </w:rPr>
        <w:br/>
        <w:t>After the introduction of Generics in Java 1.5, it is possible to restrict the type of object that can be stored in the List. The type-safe List can be defined in the following way:</w:t>
      </w:r>
    </w:p>
    <w:p w:rsidR="00105583" w:rsidRPr="00105583" w:rsidRDefault="00105583" w:rsidP="0010558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105583">
        <w:rPr>
          <w:rFonts w:ascii="Consolas" w:eastAsia="Times New Roman" w:hAnsi="Consolas" w:cs="Consolas"/>
          <w:color w:val="000000"/>
          <w:sz w:val="18"/>
          <w:szCs w:val="18"/>
        </w:rPr>
        <w:t>// Obj is the type of object to be stored in List.</w:t>
      </w:r>
    </w:p>
    <w:p w:rsidR="00105583" w:rsidRPr="00105583" w:rsidRDefault="00105583" w:rsidP="0010558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105583">
        <w:rPr>
          <w:rFonts w:ascii="Consolas" w:eastAsia="Times New Roman" w:hAnsi="Consolas" w:cs="Consolas"/>
          <w:color w:val="000000"/>
          <w:sz w:val="18"/>
          <w:szCs w:val="18"/>
        </w:rPr>
        <w:lastRenderedPageBreak/>
        <w:t xml:space="preserve">List&lt;Obj&gt; list = new List&lt;Obj&gt; ();   </w:t>
      </w:r>
    </w:p>
    <w:p w:rsidR="00105583" w:rsidRPr="00105583" w:rsidRDefault="00105583" w:rsidP="00105583">
      <w:pPr>
        <w:shd w:val="clear" w:color="auto" w:fill="FFFFFF"/>
        <w:spacing w:after="0" w:line="240" w:lineRule="auto"/>
        <w:jc w:val="both"/>
        <w:textAlignment w:val="baseline"/>
        <w:rPr>
          <w:rFonts w:ascii="Helvetica" w:eastAsia="Times New Roman" w:hAnsi="Helvetica" w:cs="Helvetica"/>
          <w:color w:val="000000"/>
          <w:sz w:val="20"/>
          <w:szCs w:val="20"/>
        </w:rPr>
      </w:pPr>
      <w:r w:rsidRPr="00105583">
        <w:rPr>
          <w:rFonts w:ascii="Helvetica" w:eastAsia="Times New Roman" w:hAnsi="Helvetica" w:cs="Helvetica"/>
          <w:b/>
          <w:bCs/>
          <w:color w:val="000000"/>
          <w:sz w:val="23"/>
        </w:rPr>
        <w:t>Operations on List:</w:t>
      </w:r>
      <w:r w:rsidRPr="00105583">
        <w:rPr>
          <w:rFonts w:ascii="Helvetica" w:eastAsia="Times New Roman" w:hAnsi="Helvetica" w:cs="Helvetica"/>
          <w:color w:val="000000"/>
          <w:sz w:val="20"/>
          <w:szCs w:val="20"/>
        </w:rPr>
        <w:br/>
        <w:t>List Interface extends Collection, hence it supports all the operations of Collection Interface, along with following additional operations:</w:t>
      </w:r>
    </w:p>
    <w:p w:rsidR="00105583" w:rsidRPr="00105583" w:rsidRDefault="00105583" w:rsidP="00105583">
      <w:pPr>
        <w:shd w:val="clear" w:color="auto" w:fill="FFFFFF"/>
        <w:spacing w:after="0" w:line="285" w:lineRule="atLeast"/>
        <w:jc w:val="both"/>
        <w:textAlignment w:val="baseline"/>
        <w:rPr>
          <w:ins w:id="0" w:author="Unknown"/>
          <w:rFonts w:ascii="Helvetica" w:eastAsia="Times New Roman" w:hAnsi="Helvetica" w:cs="Helvetica"/>
          <w:color w:val="000000"/>
          <w:sz w:val="20"/>
          <w:szCs w:val="20"/>
        </w:rPr>
      </w:pPr>
      <w:ins w:id="1" w:author="Unknown">
        <w:r w:rsidRPr="00105583">
          <w:rPr>
            <w:rFonts w:ascii="Helvetica" w:eastAsia="Times New Roman" w:hAnsi="Helvetica" w:cs="Helvetica"/>
            <w:color w:val="000000"/>
            <w:sz w:val="20"/>
            <w:szCs w:val="20"/>
          </w:rPr>
          <w:br/>
        </w:r>
        <w:r w:rsidRPr="00105583">
          <w:rPr>
            <w:rFonts w:ascii="Helvetica" w:eastAsia="Times New Roman" w:hAnsi="Helvetica" w:cs="Helvetica"/>
            <w:color w:val="000000"/>
            <w:sz w:val="20"/>
            <w:szCs w:val="20"/>
          </w:rPr>
          <w:br/>
        </w:r>
      </w:ins>
    </w:p>
    <w:p w:rsidR="00105583" w:rsidRPr="00105583" w:rsidRDefault="00105583" w:rsidP="00105583">
      <w:pPr>
        <w:numPr>
          <w:ilvl w:val="0"/>
          <w:numId w:val="1"/>
        </w:numPr>
        <w:shd w:val="clear" w:color="auto" w:fill="FFFFFF"/>
        <w:spacing w:after="0" w:line="240" w:lineRule="auto"/>
        <w:ind w:left="540"/>
        <w:jc w:val="both"/>
        <w:textAlignment w:val="baseline"/>
        <w:rPr>
          <w:ins w:id="2" w:author="Unknown"/>
          <w:rFonts w:ascii="Helvetica" w:eastAsia="Times New Roman" w:hAnsi="Helvetica" w:cs="Helvetica"/>
          <w:color w:val="000000"/>
          <w:sz w:val="20"/>
          <w:szCs w:val="20"/>
        </w:rPr>
      </w:pPr>
      <w:ins w:id="3" w:author="Unknown">
        <w:r w:rsidRPr="00105583">
          <w:rPr>
            <w:rFonts w:ascii="Helvetica" w:eastAsia="Times New Roman" w:hAnsi="Helvetica" w:cs="Helvetica"/>
            <w:b/>
            <w:bCs/>
            <w:color w:val="000000"/>
            <w:sz w:val="23"/>
          </w:rPr>
          <w:t>Positional Access:</w:t>
        </w:r>
        <w:r w:rsidRPr="00105583">
          <w:rPr>
            <w:rFonts w:ascii="Helvetica" w:eastAsia="Times New Roman" w:hAnsi="Helvetica" w:cs="Helvetica"/>
            <w:color w:val="000000"/>
            <w:sz w:val="20"/>
            <w:szCs w:val="20"/>
          </w:rPr>
          <w:br/>
          <w:t>List allows add, remove, get and set operations based on numerical positions of elements in List. List provides following methods for these operations:</w:t>
        </w:r>
      </w:ins>
    </w:p>
    <w:p w:rsidR="00105583" w:rsidRPr="00105583" w:rsidRDefault="00105583" w:rsidP="00105583">
      <w:pPr>
        <w:numPr>
          <w:ilvl w:val="1"/>
          <w:numId w:val="1"/>
        </w:numPr>
        <w:shd w:val="clear" w:color="auto" w:fill="FFFFFF"/>
        <w:spacing w:after="0" w:line="240" w:lineRule="auto"/>
        <w:ind w:left="1080"/>
        <w:jc w:val="both"/>
        <w:textAlignment w:val="baseline"/>
        <w:rPr>
          <w:ins w:id="4" w:author="Unknown"/>
          <w:rFonts w:ascii="Helvetica" w:eastAsia="Times New Roman" w:hAnsi="Helvetica" w:cs="Helvetica"/>
          <w:color w:val="000000"/>
          <w:sz w:val="23"/>
          <w:szCs w:val="23"/>
        </w:rPr>
      </w:pPr>
      <w:ins w:id="5" w:author="Unknown">
        <w:r w:rsidRPr="00105583">
          <w:rPr>
            <w:rFonts w:ascii="Helvetica" w:eastAsia="Times New Roman" w:hAnsi="Helvetica" w:cs="Helvetica"/>
            <w:b/>
            <w:bCs/>
            <w:color w:val="000000"/>
            <w:sz w:val="23"/>
          </w:rPr>
          <w:t>void add(int index,Object O):</w:t>
        </w:r>
        <w:r w:rsidRPr="00105583">
          <w:rPr>
            <w:rFonts w:ascii="Helvetica" w:eastAsia="Times New Roman" w:hAnsi="Helvetica" w:cs="Helvetica"/>
            <w:color w:val="000000"/>
            <w:sz w:val="23"/>
            <w:szCs w:val="23"/>
          </w:rPr>
          <w:t> This method adds given element at specified index.</w:t>
        </w:r>
      </w:ins>
    </w:p>
    <w:p w:rsidR="00105583" w:rsidRPr="00105583" w:rsidRDefault="00105583" w:rsidP="00105583">
      <w:pPr>
        <w:numPr>
          <w:ilvl w:val="1"/>
          <w:numId w:val="1"/>
        </w:numPr>
        <w:shd w:val="clear" w:color="auto" w:fill="FFFFFF"/>
        <w:spacing w:after="0" w:line="240" w:lineRule="auto"/>
        <w:ind w:left="1080"/>
        <w:jc w:val="both"/>
        <w:textAlignment w:val="baseline"/>
        <w:rPr>
          <w:ins w:id="6" w:author="Unknown"/>
          <w:rFonts w:ascii="Helvetica" w:eastAsia="Times New Roman" w:hAnsi="Helvetica" w:cs="Helvetica"/>
          <w:color w:val="000000"/>
          <w:sz w:val="23"/>
          <w:szCs w:val="23"/>
        </w:rPr>
      </w:pPr>
      <w:ins w:id="7" w:author="Unknown">
        <w:r w:rsidRPr="00105583">
          <w:rPr>
            <w:rFonts w:ascii="Helvetica" w:eastAsia="Times New Roman" w:hAnsi="Helvetica" w:cs="Helvetica"/>
            <w:b/>
            <w:bCs/>
            <w:color w:val="000000"/>
            <w:sz w:val="23"/>
          </w:rPr>
          <w:t>boolean addAll(int index, Collection c):</w:t>
        </w:r>
        <w:r w:rsidRPr="00105583">
          <w:rPr>
            <w:rFonts w:ascii="Helvetica" w:eastAsia="Times New Roman" w:hAnsi="Helvetica" w:cs="Helvetica"/>
            <w:color w:val="000000"/>
            <w:sz w:val="23"/>
            <w:szCs w:val="23"/>
          </w:rPr>
          <w:t> This method adds all elements from specified collection to list. First element gets inserted at given index. If there is already an element at that position, that element and other subsequent elements(if any) are shifted to the right by increasing their index.</w:t>
        </w:r>
      </w:ins>
    </w:p>
    <w:p w:rsidR="00105583" w:rsidRPr="00105583" w:rsidRDefault="00105583" w:rsidP="00105583">
      <w:pPr>
        <w:numPr>
          <w:ilvl w:val="1"/>
          <w:numId w:val="1"/>
        </w:numPr>
        <w:shd w:val="clear" w:color="auto" w:fill="FFFFFF"/>
        <w:spacing w:after="0" w:line="240" w:lineRule="auto"/>
        <w:ind w:left="1080"/>
        <w:jc w:val="both"/>
        <w:textAlignment w:val="baseline"/>
        <w:rPr>
          <w:ins w:id="8" w:author="Unknown"/>
          <w:rFonts w:ascii="Helvetica" w:eastAsia="Times New Roman" w:hAnsi="Helvetica" w:cs="Helvetica"/>
          <w:color w:val="000000"/>
          <w:sz w:val="23"/>
          <w:szCs w:val="23"/>
        </w:rPr>
      </w:pPr>
      <w:ins w:id="9" w:author="Unknown">
        <w:r w:rsidRPr="00105583">
          <w:rPr>
            <w:rFonts w:ascii="Helvetica" w:eastAsia="Times New Roman" w:hAnsi="Helvetica" w:cs="Helvetica"/>
            <w:b/>
            <w:bCs/>
            <w:color w:val="000000"/>
            <w:sz w:val="23"/>
          </w:rPr>
          <w:t>Object remove(int index):</w:t>
        </w:r>
        <w:r w:rsidRPr="00105583">
          <w:rPr>
            <w:rFonts w:ascii="Helvetica" w:eastAsia="Times New Roman" w:hAnsi="Helvetica" w:cs="Helvetica"/>
            <w:color w:val="000000"/>
            <w:sz w:val="23"/>
            <w:szCs w:val="23"/>
          </w:rPr>
          <w:t> This method removes an element from the specified index. It shifts subsequent elements(if any) to left and decreases their indexes by 1.</w:t>
        </w:r>
      </w:ins>
    </w:p>
    <w:p w:rsidR="00105583" w:rsidRPr="00105583" w:rsidRDefault="00105583" w:rsidP="00105583">
      <w:pPr>
        <w:numPr>
          <w:ilvl w:val="1"/>
          <w:numId w:val="1"/>
        </w:numPr>
        <w:shd w:val="clear" w:color="auto" w:fill="FFFFFF"/>
        <w:spacing w:after="0" w:line="240" w:lineRule="auto"/>
        <w:ind w:left="1080"/>
        <w:jc w:val="both"/>
        <w:textAlignment w:val="baseline"/>
        <w:rPr>
          <w:ins w:id="10" w:author="Unknown"/>
          <w:rFonts w:ascii="Helvetica" w:eastAsia="Times New Roman" w:hAnsi="Helvetica" w:cs="Helvetica"/>
          <w:color w:val="000000"/>
          <w:sz w:val="23"/>
          <w:szCs w:val="23"/>
        </w:rPr>
      </w:pPr>
      <w:ins w:id="11" w:author="Unknown">
        <w:r w:rsidRPr="00105583">
          <w:rPr>
            <w:rFonts w:ascii="Helvetica" w:eastAsia="Times New Roman" w:hAnsi="Helvetica" w:cs="Helvetica"/>
            <w:b/>
            <w:bCs/>
            <w:color w:val="000000"/>
            <w:sz w:val="23"/>
          </w:rPr>
          <w:t>Object get(int index):</w:t>
        </w:r>
        <w:r w:rsidRPr="00105583">
          <w:rPr>
            <w:rFonts w:ascii="Helvetica" w:eastAsia="Times New Roman" w:hAnsi="Helvetica" w:cs="Helvetica"/>
            <w:color w:val="000000"/>
            <w:sz w:val="23"/>
            <w:szCs w:val="23"/>
          </w:rPr>
          <w:t> This method returns element at the specified index.</w:t>
        </w:r>
      </w:ins>
    </w:p>
    <w:p w:rsidR="00105583" w:rsidRPr="00105583" w:rsidRDefault="00105583" w:rsidP="00105583">
      <w:pPr>
        <w:numPr>
          <w:ilvl w:val="1"/>
          <w:numId w:val="1"/>
        </w:numPr>
        <w:shd w:val="clear" w:color="auto" w:fill="FFFFFF"/>
        <w:spacing w:after="0" w:line="240" w:lineRule="auto"/>
        <w:ind w:left="1080"/>
        <w:jc w:val="both"/>
        <w:textAlignment w:val="baseline"/>
        <w:rPr>
          <w:ins w:id="12" w:author="Unknown"/>
          <w:rFonts w:ascii="Helvetica" w:eastAsia="Times New Roman" w:hAnsi="Helvetica" w:cs="Helvetica"/>
          <w:color w:val="000000"/>
          <w:sz w:val="23"/>
          <w:szCs w:val="23"/>
        </w:rPr>
      </w:pPr>
      <w:ins w:id="13" w:author="Unknown">
        <w:r w:rsidRPr="00105583">
          <w:rPr>
            <w:rFonts w:ascii="Helvetica" w:eastAsia="Times New Roman" w:hAnsi="Helvetica" w:cs="Helvetica"/>
            <w:b/>
            <w:bCs/>
            <w:color w:val="000000"/>
            <w:sz w:val="23"/>
          </w:rPr>
          <w:t>Object set(int index, Object new):</w:t>
        </w:r>
        <w:r w:rsidRPr="00105583">
          <w:rPr>
            <w:rFonts w:ascii="Helvetica" w:eastAsia="Times New Roman" w:hAnsi="Helvetica" w:cs="Helvetica"/>
            <w:color w:val="000000"/>
            <w:sz w:val="23"/>
            <w:szCs w:val="23"/>
          </w:rPr>
          <w:t> This method replaces element at given index with new element. This function returns the element which was just replaced by new element.</w:t>
        </w:r>
      </w:ins>
    </w:p>
    <w:tbl>
      <w:tblPr>
        <w:tblW w:w="9540" w:type="dxa"/>
        <w:tblInd w:w="540" w:type="dxa"/>
        <w:tblCellMar>
          <w:left w:w="0" w:type="dxa"/>
          <w:right w:w="0" w:type="dxa"/>
        </w:tblCellMar>
        <w:tblLook w:val="04A0"/>
      </w:tblPr>
      <w:tblGrid>
        <w:gridCol w:w="9540"/>
      </w:tblGrid>
      <w:tr w:rsidR="00105583" w:rsidRPr="00105583" w:rsidTr="00105583">
        <w:tc>
          <w:tcPr>
            <w:tcW w:w="9540" w:type="dxa"/>
            <w:vAlign w:val="center"/>
            <w:hideMark/>
          </w:tcPr>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Java program to demonstrate positional access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operations on List interface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import</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java.util.*;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w:t>
            </w:r>
            <w:r w:rsidRPr="00105583">
              <w:rPr>
                <w:rFonts w:ascii="Times New Roman" w:eastAsia="Times New Roman" w:hAnsi="Times New Roman" w:cs="Times New Roman"/>
                <w:sz w:val="24"/>
                <w:szCs w:val="24"/>
              </w:rPr>
              <w: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public</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class</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ListDemo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public</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static</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void</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main (String[] args)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Creating a list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List&lt;Integer&gt; l1 = new</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ArrayList&lt;Integer&gt;();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l1.add(0, 1);  // adds 1 at 0 index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l1.add(1, 2);  // adds 2 at 1 index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System.out.println(l1);  // [1, 2]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w:t>
            </w:r>
            <w:r w:rsidRPr="00105583">
              <w:rPr>
                <w:rFonts w:ascii="Times New Roman" w:eastAsia="Times New Roman" w:hAnsi="Times New Roman" w:cs="Times New Roman"/>
                <w:sz w:val="24"/>
                <w:szCs w:val="24"/>
              </w:rPr>
              <w: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Creating another list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List&lt;Integer&gt; l2 = new</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ArrayList&lt;Integer&gt;();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l2.add(1);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l2.add(2);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l2.add(3);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w:t>
            </w:r>
            <w:r w:rsidRPr="00105583">
              <w:rPr>
                <w:rFonts w:ascii="Times New Roman" w:eastAsia="Times New Roman" w:hAnsi="Times New Roman" w:cs="Times New Roman"/>
                <w:sz w:val="24"/>
                <w:szCs w:val="24"/>
              </w:rPr>
              <w: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Will add list l2 from 1 index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l1.addAll(1, l2);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System.out.println(l1);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w:t>
            </w:r>
            <w:r w:rsidRPr="00105583">
              <w:rPr>
                <w:rFonts w:ascii="Times New Roman" w:eastAsia="Times New Roman" w:hAnsi="Times New Roman" w:cs="Times New Roman"/>
                <w:sz w:val="24"/>
                <w:szCs w:val="24"/>
              </w:rPr>
              <w: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Removes element from index 1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l1.remove(1);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System.out.println(l1); // [1, 2, 3, 2]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lastRenderedPageBreak/>
              <w:t> </w:t>
            </w:r>
            <w:r w:rsidRPr="00105583">
              <w:rPr>
                <w:rFonts w:ascii="Times New Roman" w:eastAsia="Times New Roman" w:hAnsi="Times New Roman" w:cs="Times New Roman"/>
                <w:sz w:val="24"/>
                <w:szCs w:val="24"/>
              </w:rPr>
              <w: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Prints element at index 3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System.out.println(l1.get(3));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w:t>
            </w:r>
            <w:r w:rsidRPr="00105583">
              <w:rPr>
                <w:rFonts w:ascii="Times New Roman" w:eastAsia="Times New Roman" w:hAnsi="Times New Roman" w:cs="Times New Roman"/>
                <w:sz w:val="24"/>
                <w:szCs w:val="24"/>
              </w:rPr>
              <w: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Replace 0th element with 5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l1.set(0, 5);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System.out.println(l1);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w:t>
            </w:r>
          </w:p>
        </w:tc>
      </w:tr>
    </w:tbl>
    <w:p w:rsidR="00105583" w:rsidRPr="00105583" w:rsidRDefault="00105583" w:rsidP="00105583">
      <w:pPr>
        <w:numPr>
          <w:ilvl w:val="0"/>
          <w:numId w:val="1"/>
        </w:numPr>
        <w:shd w:val="clear" w:color="auto" w:fill="FFFFFF"/>
        <w:spacing w:after="150" w:line="240" w:lineRule="auto"/>
        <w:ind w:left="540"/>
        <w:jc w:val="both"/>
        <w:textAlignment w:val="baseline"/>
        <w:rPr>
          <w:ins w:id="14" w:author="Unknown"/>
          <w:rFonts w:ascii="Helvetica" w:eastAsia="Times New Roman" w:hAnsi="Helvetica" w:cs="Helvetica"/>
          <w:color w:val="000000"/>
          <w:sz w:val="20"/>
          <w:szCs w:val="20"/>
        </w:rPr>
      </w:pPr>
      <w:ins w:id="15" w:author="Unknown">
        <w:r w:rsidRPr="00105583">
          <w:rPr>
            <w:rFonts w:ascii="Helvetica" w:eastAsia="Times New Roman" w:hAnsi="Helvetica" w:cs="Helvetica"/>
            <w:color w:val="000000"/>
            <w:sz w:val="20"/>
            <w:szCs w:val="20"/>
          </w:rPr>
          <w:lastRenderedPageBreak/>
          <w:t>Run on IDE</w:t>
        </w:r>
      </w:ins>
    </w:p>
    <w:p w:rsidR="00105583" w:rsidRPr="00105583" w:rsidRDefault="00105583" w:rsidP="00105583">
      <w:pPr>
        <w:numPr>
          <w:ilvl w:val="0"/>
          <w:numId w:val="1"/>
        </w:numPr>
        <w:shd w:val="clear" w:color="auto" w:fill="FFFFFF"/>
        <w:spacing w:after="0" w:line="240" w:lineRule="auto"/>
        <w:ind w:left="540"/>
        <w:jc w:val="both"/>
        <w:textAlignment w:val="baseline"/>
        <w:rPr>
          <w:ins w:id="16" w:author="Unknown"/>
          <w:rFonts w:ascii="Helvetica" w:eastAsia="Times New Roman" w:hAnsi="Helvetica" w:cs="Helvetica"/>
          <w:color w:val="000000"/>
          <w:sz w:val="23"/>
          <w:szCs w:val="23"/>
        </w:rPr>
      </w:pPr>
      <w:ins w:id="17" w:author="Unknown">
        <w:r w:rsidRPr="00105583">
          <w:rPr>
            <w:rFonts w:ascii="Helvetica" w:eastAsia="Times New Roman" w:hAnsi="Helvetica" w:cs="Helvetica"/>
            <w:b/>
            <w:bCs/>
            <w:color w:val="000000"/>
            <w:sz w:val="23"/>
            <w:szCs w:val="23"/>
            <w:bdr w:val="none" w:sz="0" w:space="0" w:color="auto" w:frame="1"/>
          </w:rPr>
          <w:t>Output:</w:t>
        </w:r>
      </w:ins>
    </w:p>
    <w:p w:rsidR="00105583" w:rsidRPr="00105583" w:rsidRDefault="00105583" w:rsidP="00105583">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ins w:id="18" w:author="Unknown"/>
          <w:rFonts w:ascii="Consolas" w:eastAsia="Times New Roman" w:hAnsi="Consolas" w:cs="Consolas"/>
          <w:color w:val="000000"/>
          <w:sz w:val="18"/>
          <w:szCs w:val="18"/>
        </w:rPr>
      </w:pPr>
      <w:ins w:id="19" w:author="Unknown">
        <w:r w:rsidRPr="00105583">
          <w:rPr>
            <w:rFonts w:ascii="Consolas" w:eastAsia="Times New Roman" w:hAnsi="Consolas" w:cs="Consolas"/>
            <w:color w:val="000000"/>
            <w:sz w:val="18"/>
            <w:szCs w:val="18"/>
          </w:rPr>
          <w:t>[1, 2]</w:t>
        </w:r>
      </w:ins>
    </w:p>
    <w:p w:rsidR="00105583" w:rsidRPr="00105583" w:rsidRDefault="00105583" w:rsidP="00105583">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ins w:id="20" w:author="Unknown"/>
          <w:rFonts w:ascii="Consolas" w:eastAsia="Times New Roman" w:hAnsi="Consolas" w:cs="Consolas"/>
          <w:color w:val="000000"/>
          <w:sz w:val="18"/>
          <w:szCs w:val="18"/>
        </w:rPr>
      </w:pPr>
      <w:ins w:id="21" w:author="Unknown">
        <w:r w:rsidRPr="00105583">
          <w:rPr>
            <w:rFonts w:ascii="Consolas" w:eastAsia="Times New Roman" w:hAnsi="Consolas" w:cs="Consolas"/>
            <w:color w:val="000000"/>
            <w:sz w:val="18"/>
            <w:szCs w:val="18"/>
          </w:rPr>
          <w:t>[1, 1, 2, 3, 2]</w:t>
        </w:r>
      </w:ins>
    </w:p>
    <w:p w:rsidR="00105583" w:rsidRPr="00105583" w:rsidRDefault="00105583" w:rsidP="00105583">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ins w:id="22" w:author="Unknown"/>
          <w:rFonts w:ascii="Consolas" w:eastAsia="Times New Roman" w:hAnsi="Consolas" w:cs="Consolas"/>
          <w:color w:val="000000"/>
          <w:sz w:val="18"/>
          <w:szCs w:val="18"/>
        </w:rPr>
      </w:pPr>
      <w:ins w:id="23" w:author="Unknown">
        <w:r w:rsidRPr="00105583">
          <w:rPr>
            <w:rFonts w:ascii="Consolas" w:eastAsia="Times New Roman" w:hAnsi="Consolas" w:cs="Consolas"/>
            <w:color w:val="000000"/>
            <w:sz w:val="18"/>
            <w:szCs w:val="18"/>
          </w:rPr>
          <w:t>[1, 2, 3, 2]</w:t>
        </w:r>
      </w:ins>
    </w:p>
    <w:p w:rsidR="00105583" w:rsidRPr="00105583" w:rsidRDefault="00105583" w:rsidP="00105583">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ins w:id="24" w:author="Unknown"/>
          <w:rFonts w:ascii="Consolas" w:eastAsia="Times New Roman" w:hAnsi="Consolas" w:cs="Consolas"/>
          <w:color w:val="000000"/>
          <w:sz w:val="18"/>
          <w:szCs w:val="18"/>
        </w:rPr>
      </w:pPr>
      <w:ins w:id="25" w:author="Unknown">
        <w:r w:rsidRPr="00105583">
          <w:rPr>
            <w:rFonts w:ascii="Consolas" w:eastAsia="Times New Roman" w:hAnsi="Consolas" w:cs="Consolas"/>
            <w:color w:val="000000"/>
            <w:sz w:val="18"/>
            <w:szCs w:val="18"/>
          </w:rPr>
          <w:t>2</w:t>
        </w:r>
      </w:ins>
    </w:p>
    <w:p w:rsidR="00105583" w:rsidRPr="00105583" w:rsidRDefault="00105583" w:rsidP="00105583">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ins w:id="26" w:author="Unknown"/>
          <w:rFonts w:ascii="Consolas" w:eastAsia="Times New Roman" w:hAnsi="Consolas" w:cs="Consolas"/>
          <w:color w:val="000000"/>
          <w:sz w:val="18"/>
          <w:szCs w:val="18"/>
        </w:rPr>
      </w:pPr>
      <w:ins w:id="27" w:author="Unknown">
        <w:r w:rsidRPr="00105583">
          <w:rPr>
            <w:rFonts w:ascii="Consolas" w:eastAsia="Times New Roman" w:hAnsi="Consolas" w:cs="Consolas"/>
            <w:color w:val="000000"/>
            <w:sz w:val="18"/>
            <w:szCs w:val="18"/>
          </w:rPr>
          <w:t>[5, 2, 3, 2]</w:t>
        </w:r>
      </w:ins>
    </w:p>
    <w:p w:rsidR="00105583" w:rsidRPr="00105583" w:rsidRDefault="00105583" w:rsidP="00105583">
      <w:pPr>
        <w:numPr>
          <w:ilvl w:val="0"/>
          <w:numId w:val="1"/>
        </w:numPr>
        <w:shd w:val="clear" w:color="auto" w:fill="FFFFFF"/>
        <w:spacing w:after="0" w:line="240" w:lineRule="auto"/>
        <w:ind w:left="540"/>
        <w:jc w:val="both"/>
        <w:textAlignment w:val="baseline"/>
        <w:rPr>
          <w:ins w:id="28" w:author="Unknown"/>
          <w:rFonts w:ascii="Helvetica" w:eastAsia="Times New Roman" w:hAnsi="Helvetica" w:cs="Helvetica"/>
          <w:color w:val="000000"/>
          <w:sz w:val="20"/>
          <w:szCs w:val="20"/>
        </w:rPr>
      </w:pPr>
      <w:ins w:id="29" w:author="Unknown">
        <w:r w:rsidRPr="00105583">
          <w:rPr>
            <w:rFonts w:ascii="Helvetica" w:eastAsia="Times New Roman" w:hAnsi="Helvetica" w:cs="Helvetica"/>
            <w:b/>
            <w:bCs/>
            <w:color w:val="000000"/>
            <w:sz w:val="23"/>
          </w:rPr>
          <w:t>Search:</w:t>
        </w:r>
        <w:r w:rsidRPr="00105583">
          <w:rPr>
            <w:rFonts w:ascii="Helvetica" w:eastAsia="Times New Roman" w:hAnsi="Helvetica" w:cs="Helvetica"/>
            <w:color w:val="000000"/>
            <w:sz w:val="20"/>
            <w:szCs w:val="20"/>
          </w:rPr>
          <w:br/>
          <w:t>List provides methods to search element and returns its numeric position. Following two methods are supported by List for this operation:</w:t>
        </w:r>
      </w:ins>
    </w:p>
    <w:p w:rsidR="00105583" w:rsidRPr="00105583" w:rsidRDefault="00105583" w:rsidP="00105583">
      <w:pPr>
        <w:numPr>
          <w:ilvl w:val="1"/>
          <w:numId w:val="1"/>
        </w:numPr>
        <w:shd w:val="clear" w:color="auto" w:fill="FFFFFF"/>
        <w:spacing w:after="0" w:line="240" w:lineRule="auto"/>
        <w:ind w:left="1080"/>
        <w:jc w:val="both"/>
        <w:textAlignment w:val="baseline"/>
        <w:rPr>
          <w:ins w:id="30" w:author="Unknown"/>
          <w:rFonts w:ascii="Helvetica" w:eastAsia="Times New Roman" w:hAnsi="Helvetica" w:cs="Helvetica"/>
          <w:color w:val="000000"/>
          <w:sz w:val="23"/>
          <w:szCs w:val="23"/>
        </w:rPr>
      </w:pPr>
      <w:ins w:id="31" w:author="Unknown">
        <w:r w:rsidRPr="00105583">
          <w:rPr>
            <w:rFonts w:ascii="Helvetica" w:eastAsia="Times New Roman" w:hAnsi="Helvetica" w:cs="Helvetica"/>
            <w:b/>
            <w:bCs/>
            <w:color w:val="000000"/>
            <w:sz w:val="23"/>
          </w:rPr>
          <w:t>int indexOf(Object o):</w:t>
        </w:r>
        <w:r w:rsidRPr="00105583">
          <w:rPr>
            <w:rFonts w:ascii="Helvetica" w:eastAsia="Times New Roman" w:hAnsi="Helvetica" w:cs="Helvetica"/>
            <w:color w:val="000000"/>
            <w:sz w:val="23"/>
            <w:szCs w:val="23"/>
          </w:rPr>
          <w:t> This method returns first occurrence of given element or -1 if element is not present in list.</w:t>
        </w:r>
      </w:ins>
    </w:p>
    <w:p w:rsidR="00105583" w:rsidRPr="00105583" w:rsidRDefault="00105583" w:rsidP="00105583">
      <w:pPr>
        <w:numPr>
          <w:ilvl w:val="1"/>
          <w:numId w:val="1"/>
        </w:numPr>
        <w:shd w:val="clear" w:color="auto" w:fill="FFFFFF"/>
        <w:spacing w:after="0" w:line="240" w:lineRule="auto"/>
        <w:ind w:left="1080"/>
        <w:jc w:val="both"/>
        <w:textAlignment w:val="baseline"/>
        <w:rPr>
          <w:ins w:id="32" w:author="Unknown"/>
          <w:rFonts w:ascii="Helvetica" w:eastAsia="Times New Roman" w:hAnsi="Helvetica" w:cs="Helvetica"/>
          <w:color w:val="000000"/>
          <w:sz w:val="23"/>
          <w:szCs w:val="23"/>
        </w:rPr>
      </w:pPr>
      <w:ins w:id="33" w:author="Unknown">
        <w:r w:rsidRPr="00105583">
          <w:rPr>
            <w:rFonts w:ascii="Helvetica" w:eastAsia="Times New Roman" w:hAnsi="Helvetica" w:cs="Helvetica"/>
            <w:b/>
            <w:bCs/>
            <w:color w:val="000000"/>
            <w:sz w:val="23"/>
          </w:rPr>
          <w:t>int lastIndexOf(Object o): </w:t>
        </w:r>
        <w:r w:rsidRPr="00105583">
          <w:rPr>
            <w:rFonts w:ascii="Helvetica" w:eastAsia="Times New Roman" w:hAnsi="Helvetica" w:cs="Helvetica"/>
            <w:color w:val="000000"/>
            <w:sz w:val="23"/>
            <w:szCs w:val="23"/>
          </w:rPr>
          <w:t>This method returns the last occurrence of given element or -1 if element is not present in list.</w:t>
        </w:r>
      </w:ins>
    </w:p>
    <w:tbl>
      <w:tblPr>
        <w:tblW w:w="9540" w:type="dxa"/>
        <w:tblInd w:w="540" w:type="dxa"/>
        <w:tblCellMar>
          <w:left w:w="0" w:type="dxa"/>
          <w:right w:w="0" w:type="dxa"/>
        </w:tblCellMar>
        <w:tblLook w:val="04A0"/>
      </w:tblPr>
      <w:tblGrid>
        <w:gridCol w:w="9540"/>
      </w:tblGrid>
      <w:tr w:rsidR="00105583" w:rsidRPr="00105583" w:rsidTr="00105583">
        <w:tc>
          <w:tcPr>
            <w:tcW w:w="9540" w:type="dxa"/>
            <w:vAlign w:val="center"/>
            <w:hideMark/>
          </w:tcPr>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Java program to demonstrate search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operations on List interface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import</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java.util.*;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w:t>
            </w:r>
            <w:r w:rsidRPr="00105583">
              <w:rPr>
                <w:rFonts w:ascii="Times New Roman" w:eastAsia="Times New Roman" w:hAnsi="Times New Roman" w:cs="Times New Roman"/>
                <w:sz w:val="24"/>
                <w:szCs w:val="24"/>
              </w:rPr>
              <w: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public</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class</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ListDemo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public</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static</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void</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main(String[] args)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Type safe array list, stores only string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List&lt;String&gt; l = new</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ArrayList&lt;String&gt;(5);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l.add("Geeks");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l.add("for");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l.add("Geeks");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w:t>
            </w:r>
            <w:r w:rsidRPr="00105583">
              <w:rPr>
                <w:rFonts w:ascii="Times New Roman" w:eastAsia="Times New Roman" w:hAnsi="Times New Roman" w:cs="Times New Roman"/>
                <w:sz w:val="24"/>
                <w:szCs w:val="24"/>
              </w:rPr>
              <w: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Using indexOf() and lastIndexOf()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System.out.println("first index of Geeks:"</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l.indexOf("Geeks"));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System.out.println("last index of Geeks:"</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l.lastIndexOf("Geeks"));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System.out.println("Index of element"+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 not present : "</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 l.indexOf("Hello"));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w:t>
            </w:r>
          </w:p>
        </w:tc>
      </w:tr>
    </w:tbl>
    <w:p w:rsidR="00105583" w:rsidRPr="00105583" w:rsidRDefault="00105583" w:rsidP="00105583">
      <w:pPr>
        <w:numPr>
          <w:ilvl w:val="0"/>
          <w:numId w:val="1"/>
        </w:numPr>
        <w:shd w:val="clear" w:color="auto" w:fill="FFFFFF"/>
        <w:spacing w:after="150" w:line="240" w:lineRule="auto"/>
        <w:ind w:left="540"/>
        <w:jc w:val="both"/>
        <w:textAlignment w:val="baseline"/>
        <w:rPr>
          <w:ins w:id="34" w:author="Unknown"/>
          <w:rFonts w:ascii="Helvetica" w:eastAsia="Times New Roman" w:hAnsi="Helvetica" w:cs="Helvetica"/>
          <w:color w:val="000000"/>
          <w:sz w:val="20"/>
          <w:szCs w:val="20"/>
        </w:rPr>
      </w:pPr>
      <w:ins w:id="35" w:author="Unknown">
        <w:r w:rsidRPr="00105583">
          <w:rPr>
            <w:rFonts w:ascii="Helvetica" w:eastAsia="Times New Roman" w:hAnsi="Helvetica" w:cs="Helvetica"/>
            <w:color w:val="000000"/>
            <w:sz w:val="20"/>
            <w:szCs w:val="20"/>
          </w:rPr>
          <w:t>Run on IDE</w:t>
        </w:r>
      </w:ins>
    </w:p>
    <w:p w:rsidR="00105583" w:rsidRPr="00105583" w:rsidRDefault="00105583" w:rsidP="00105583">
      <w:pPr>
        <w:numPr>
          <w:ilvl w:val="0"/>
          <w:numId w:val="1"/>
        </w:numPr>
        <w:shd w:val="clear" w:color="auto" w:fill="FFFFFF"/>
        <w:spacing w:after="0" w:line="240" w:lineRule="auto"/>
        <w:ind w:left="540"/>
        <w:jc w:val="both"/>
        <w:textAlignment w:val="baseline"/>
        <w:rPr>
          <w:ins w:id="36" w:author="Unknown"/>
          <w:rFonts w:ascii="Helvetica" w:eastAsia="Times New Roman" w:hAnsi="Helvetica" w:cs="Helvetica"/>
          <w:color w:val="000000"/>
          <w:sz w:val="23"/>
          <w:szCs w:val="23"/>
        </w:rPr>
      </w:pPr>
      <w:ins w:id="37" w:author="Unknown">
        <w:r w:rsidRPr="00105583">
          <w:rPr>
            <w:rFonts w:ascii="Helvetica" w:eastAsia="Times New Roman" w:hAnsi="Helvetica" w:cs="Helvetica"/>
            <w:b/>
            <w:bCs/>
            <w:color w:val="000000"/>
            <w:sz w:val="23"/>
            <w:szCs w:val="23"/>
            <w:bdr w:val="none" w:sz="0" w:space="0" w:color="auto" w:frame="1"/>
          </w:rPr>
          <w:t>Output:</w:t>
        </w:r>
      </w:ins>
    </w:p>
    <w:p w:rsidR="00105583" w:rsidRPr="00105583" w:rsidRDefault="00105583" w:rsidP="00105583">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ins w:id="38" w:author="Unknown"/>
          <w:rFonts w:ascii="Consolas" w:eastAsia="Times New Roman" w:hAnsi="Consolas" w:cs="Consolas"/>
          <w:color w:val="000000"/>
          <w:sz w:val="18"/>
          <w:szCs w:val="18"/>
        </w:rPr>
      </w:pPr>
      <w:ins w:id="39" w:author="Unknown">
        <w:r w:rsidRPr="00105583">
          <w:rPr>
            <w:rFonts w:ascii="Consolas" w:eastAsia="Times New Roman" w:hAnsi="Consolas" w:cs="Consolas"/>
            <w:color w:val="000000"/>
            <w:sz w:val="18"/>
            <w:szCs w:val="18"/>
          </w:rPr>
          <w:lastRenderedPageBreak/>
          <w:t>first index of Geeks:0</w:t>
        </w:r>
      </w:ins>
    </w:p>
    <w:p w:rsidR="00105583" w:rsidRPr="00105583" w:rsidRDefault="00105583" w:rsidP="00105583">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ins w:id="40" w:author="Unknown"/>
          <w:rFonts w:ascii="Consolas" w:eastAsia="Times New Roman" w:hAnsi="Consolas" w:cs="Consolas"/>
          <w:color w:val="000000"/>
          <w:sz w:val="18"/>
          <w:szCs w:val="18"/>
        </w:rPr>
      </w:pPr>
      <w:ins w:id="41" w:author="Unknown">
        <w:r w:rsidRPr="00105583">
          <w:rPr>
            <w:rFonts w:ascii="Consolas" w:eastAsia="Times New Roman" w:hAnsi="Consolas" w:cs="Consolas"/>
            <w:color w:val="000000"/>
            <w:sz w:val="18"/>
            <w:szCs w:val="18"/>
          </w:rPr>
          <w:t>last index of Geeks:2</w:t>
        </w:r>
      </w:ins>
    </w:p>
    <w:p w:rsidR="00105583" w:rsidRPr="00105583" w:rsidRDefault="00105583" w:rsidP="00105583">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ins w:id="42" w:author="Unknown"/>
          <w:rFonts w:ascii="Consolas" w:eastAsia="Times New Roman" w:hAnsi="Consolas" w:cs="Consolas"/>
          <w:color w:val="000000"/>
          <w:sz w:val="18"/>
          <w:szCs w:val="18"/>
        </w:rPr>
      </w:pPr>
      <w:ins w:id="43" w:author="Unknown">
        <w:r w:rsidRPr="00105583">
          <w:rPr>
            <w:rFonts w:ascii="Consolas" w:eastAsia="Times New Roman" w:hAnsi="Consolas" w:cs="Consolas"/>
            <w:color w:val="000000"/>
            <w:sz w:val="18"/>
            <w:szCs w:val="18"/>
          </w:rPr>
          <w:t>Index of element not present : -1</w:t>
        </w:r>
      </w:ins>
    </w:p>
    <w:p w:rsidR="00105583" w:rsidRPr="00105583" w:rsidRDefault="00105583" w:rsidP="00105583">
      <w:pPr>
        <w:numPr>
          <w:ilvl w:val="0"/>
          <w:numId w:val="1"/>
        </w:numPr>
        <w:shd w:val="clear" w:color="auto" w:fill="FFFFFF"/>
        <w:spacing w:after="0" w:line="240" w:lineRule="auto"/>
        <w:ind w:left="540"/>
        <w:jc w:val="both"/>
        <w:textAlignment w:val="baseline"/>
        <w:rPr>
          <w:ins w:id="44" w:author="Unknown"/>
          <w:rFonts w:ascii="Helvetica" w:eastAsia="Times New Roman" w:hAnsi="Helvetica" w:cs="Helvetica"/>
          <w:color w:val="000000"/>
          <w:sz w:val="20"/>
          <w:szCs w:val="20"/>
        </w:rPr>
      </w:pPr>
      <w:ins w:id="45" w:author="Unknown">
        <w:r w:rsidRPr="00105583">
          <w:rPr>
            <w:rFonts w:ascii="Helvetica" w:eastAsia="Times New Roman" w:hAnsi="Helvetica" w:cs="Helvetica"/>
            <w:b/>
            <w:bCs/>
            <w:color w:val="000000"/>
            <w:sz w:val="23"/>
          </w:rPr>
          <w:t>Iteration:</w:t>
        </w:r>
        <w:r w:rsidRPr="00105583">
          <w:rPr>
            <w:rFonts w:ascii="Helvetica" w:eastAsia="Times New Roman" w:hAnsi="Helvetica" w:cs="Helvetica"/>
            <w:color w:val="000000"/>
            <w:sz w:val="20"/>
            <w:szCs w:val="20"/>
          </w:rPr>
          <w:br/>
          <w:t>ListIterator(extends Iterator) is used to iterate over List element. List iterator is bidirectional iterator. For more details about ListIterator refer </w:t>
        </w:r>
        <w:r w:rsidR="007F5991" w:rsidRPr="00105583">
          <w:rPr>
            <w:rFonts w:ascii="Helvetica" w:eastAsia="Times New Roman" w:hAnsi="Helvetica" w:cs="Helvetica"/>
            <w:color w:val="000000"/>
            <w:sz w:val="20"/>
            <w:szCs w:val="20"/>
          </w:rPr>
          <w:fldChar w:fldCharType="begin"/>
        </w:r>
        <w:r w:rsidRPr="00105583">
          <w:rPr>
            <w:rFonts w:ascii="Helvetica" w:eastAsia="Times New Roman" w:hAnsi="Helvetica" w:cs="Helvetica"/>
            <w:color w:val="000000"/>
            <w:sz w:val="20"/>
            <w:szCs w:val="20"/>
          </w:rPr>
          <w:instrText xml:space="preserve"> HYPERLINK "https://www.geeksforgeeks.org/iterators-in-java/" </w:instrText>
        </w:r>
        <w:r w:rsidR="007F5991" w:rsidRPr="00105583">
          <w:rPr>
            <w:rFonts w:ascii="Helvetica" w:eastAsia="Times New Roman" w:hAnsi="Helvetica" w:cs="Helvetica"/>
            <w:color w:val="000000"/>
            <w:sz w:val="20"/>
            <w:szCs w:val="20"/>
          </w:rPr>
          <w:fldChar w:fldCharType="separate"/>
        </w:r>
        <w:r w:rsidRPr="00105583">
          <w:rPr>
            <w:rFonts w:ascii="Helvetica" w:eastAsia="Times New Roman" w:hAnsi="Helvetica" w:cs="Helvetica"/>
            <w:color w:val="EC4E20"/>
            <w:sz w:val="23"/>
          </w:rPr>
          <w:t>Iterators in Java</w:t>
        </w:r>
        <w:r w:rsidR="007F5991" w:rsidRPr="00105583">
          <w:rPr>
            <w:rFonts w:ascii="Helvetica" w:eastAsia="Times New Roman" w:hAnsi="Helvetica" w:cs="Helvetica"/>
            <w:color w:val="000000"/>
            <w:sz w:val="20"/>
            <w:szCs w:val="20"/>
          </w:rPr>
          <w:fldChar w:fldCharType="end"/>
        </w:r>
        <w:r w:rsidRPr="00105583">
          <w:rPr>
            <w:rFonts w:ascii="Helvetica" w:eastAsia="Times New Roman" w:hAnsi="Helvetica" w:cs="Helvetica"/>
            <w:color w:val="000000"/>
            <w:sz w:val="20"/>
            <w:szCs w:val="20"/>
          </w:rPr>
          <w:t>.</w:t>
        </w:r>
      </w:ins>
    </w:p>
    <w:p w:rsidR="00105583" w:rsidRPr="00105583" w:rsidRDefault="00105583" w:rsidP="00105583">
      <w:pPr>
        <w:numPr>
          <w:ilvl w:val="0"/>
          <w:numId w:val="1"/>
        </w:numPr>
        <w:shd w:val="clear" w:color="auto" w:fill="FFFFFF"/>
        <w:spacing w:after="0" w:line="240" w:lineRule="auto"/>
        <w:ind w:left="540"/>
        <w:jc w:val="both"/>
        <w:textAlignment w:val="baseline"/>
        <w:rPr>
          <w:ins w:id="46" w:author="Unknown"/>
          <w:rFonts w:ascii="Helvetica" w:eastAsia="Times New Roman" w:hAnsi="Helvetica" w:cs="Helvetica"/>
          <w:color w:val="000000"/>
          <w:sz w:val="20"/>
          <w:szCs w:val="20"/>
        </w:rPr>
      </w:pPr>
      <w:ins w:id="47" w:author="Unknown">
        <w:r w:rsidRPr="00105583">
          <w:rPr>
            <w:rFonts w:ascii="Helvetica" w:eastAsia="Times New Roman" w:hAnsi="Helvetica" w:cs="Helvetica"/>
            <w:b/>
            <w:bCs/>
            <w:color w:val="000000"/>
            <w:sz w:val="23"/>
          </w:rPr>
          <w:t>Range-view:</w:t>
        </w:r>
        <w:r w:rsidRPr="00105583">
          <w:rPr>
            <w:rFonts w:ascii="Helvetica" w:eastAsia="Times New Roman" w:hAnsi="Helvetica" w:cs="Helvetica"/>
            <w:color w:val="000000"/>
            <w:sz w:val="20"/>
            <w:szCs w:val="20"/>
          </w:rPr>
          <w:br/>
          <w:t>List Interface provides a method to get the List view of the portion of given List between two indices. Following is the method supported by List for range view operation.</w:t>
        </w:r>
      </w:ins>
    </w:p>
    <w:p w:rsidR="00105583" w:rsidRPr="00105583" w:rsidRDefault="00105583" w:rsidP="00105583">
      <w:pPr>
        <w:numPr>
          <w:ilvl w:val="1"/>
          <w:numId w:val="1"/>
        </w:numPr>
        <w:shd w:val="clear" w:color="auto" w:fill="FFFFFF"/>
        <w:spacing w:after="0" w:line="240" w:lineRule="auto"/>
        <w:ind w:left="1080"/>
        <w:jc w:val="both"/>
        <w:textAlignment w:val="baseline"/>
        <w:rPr>
          <w:ins w:id="48" w:author="Unknown"/>
          <w:rFonts w:ascii="Helvetica" w:eastAsia="Times New Roman" w:hAnsi="Helvetica" w:cs="Helvetica"/>
          <w:color w:val="000000"/>
          <w:sz w:val="23"/>
          <w:szCs w:val="23"/>
        </w:rPr>
      </w:pPr>
      <w:ins w:id="49" w:author="Unknown">
        <w:r w:rsidRPr="00105583">
          <w:rPr>
            <w:rFonts w:ascii="Helvetica" w:eastAsia="Times New Roman" w:hAnsi="Helvetica" w:cs="Helvetica"/>
            <w:b/>
            <w:bCs/>
            <w:color w:val="000000"/>
            <w:sz w:val="23"/>
          </w:rPr>
          <w:t>List subList(int fromIndex,int toIndex):</w:t>
        </w:r>
        <w:r w:rsidRPr="00105583">
          <w:rPr>
            <w:rFonts w:ascii="Helvetica" w:eastAsia="Times New Roman" w:hAnsi="Helvetica" w:cs="Helvetica"/>
            <w:color w:val="000000"/>
            <w:sz w:val="23"/>
            <w:szCs w:val="23"/>
          </w:rPr>
          <w:t>This method returns List view of specified List between fromIndex(inclusive) and toIndex(exclusive).</w:t>
        </w:r>
      </w:ins>
    </w:p>
    <w:tbl>
      <w:tblPr>
        <w:tblW w:w="9540" w:type="dxa"/>
        <w:tblInd w:w="540" w:type="dxa"/>
        <w:tblCellMar>
          <w:left w:w="0" w:type="dxa"/>
          <w:right w:w="0" w:type="dxa"/>
        </w:tblCellMar>
        <w:tblLook w:val="04A0"/>
      </w:tblPr>
      <w:tblGrid>
        <w:gridCol w:w="9540"/>
      </w:tblGrid>
      <w:tr w:rsidR="00105583" w:rsidRPr="00105583" w:rsidTr="00105583">
        <w:tc>
          <w:tcPr>
            <w:tcW w:w="9540" w:type="dxa"/>
            <w:vAlign w:val="center"/>
            <w:hideMark/>
          </w:tcPr>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Java program to demonstrate subList operation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on List interface.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import</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java.util.*;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public</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class</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ListDemo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public</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static</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void</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main (String[] args)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Type safe array list, stores only string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List&lt;String&gt; l = new</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ArrayList&lt;String&gt;(5);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w:t>
            </w:r>
            <w:r w:rsidRPr="00105583">
              <w:rPr>
                <w:rFonts w:ascii="Times New Roman" w:eastAsia="Times New Roman" w:hAnsi="Times New Roman" w:cs="Times New Roman"/>
                <w:sz w:val="24"/>
                <w:szCs w:val="24"/>
              </w:rPr>
              <w: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l.add("GeeksforGeeks");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l.add("Practice");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l.add("GeeksQuiz");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l.add("IDE");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l.add("Courses");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w:t>
            </w:r>
            <w:r w:rsidRPr="00105583">
              <w:rPr>
                <w:rFonts w:ascii="Times New Roman" w:eastAsia="Times New Roman" w:hAnsi="Times New Roman" w:cs="Times New Roman"/>
                <w:sz w:val="24"/>
                <w:szCs w:val="24"/>
              </w:rPr>
              <w: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List&lt;String&gt; range = new</w:t>
            </w:r>
            <w:r w:rsidRPr="00105583">
              <w:rPr>
                <w:rFonts w:ascii="Times New Roman" w:eastAsia="Times New Roman" w:hAnsi="Times New Roman" w:cs="Times New Roman"/>
                <w:sz w:val="24"/>
                <w:szCs w:val="24"/>
              </w:rPr>
              <w:t xml:space="preserve"> </w:t>
            </w:r>
            <w:r w:rsidRPr="00105583">
              <w:rPr>
                <w:rFonts w:ascii="Courier New" w:eastAsia="Times New Roman" w:hAnsi="Courier New" w:cs="Courier New"/>
                <w:sz w:val="20"/>
              </w:rPr>
              <w:t xml:space="preserve">ArrayList&lt;String&gt;();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w:t>
            </w:r>
            <w:r w:rsidRPr="00105583">
              <w:rPr>
                <w:rFonts w:ascii="Times New Roman" w:eastAsia="Times New Roman" w:hAnsi="Times New Roman" w:cs="Times New Roman"/>
                <w:sz w:val="24"/>
                <w:szCs w:val="24"/>
              </w:rPr>
              <w: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Return List between 2nd(including)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and 4th element(excluding)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range = l.subList(2, 4);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w:t>
            </w:r>
            <w:r w:rsidRPr="00105583">
              <w:rPr>
                <w:rFonts w:ascii="Times New Roman" w:eastAsia="Times New Roman" w:hAnsi="Times New Roman" w:cs="Times New Roman"/>
                <w:sz w:val="24"/>
                <w:szCs w:val="24"/>
              </w:rPr>
              <w:t>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System.out.println(range);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 </w:t>
            </w:r>
          </w:p>
          <w:p w:rsidR="00105583" w:rsidRPr="00105583" w:rsidRDefault="00105583" w:rsidP="00105583">
            <w:pPr>
              <w:spacing w:after="0" w:line="240" w:lineRule="auto"/>
              <w:rPr>
                <w:rFonts w:ascii="Times New Roman" w:eastAsia="Times New Roman" w:hAnsi="Times New Roman" w:cs="Times New Roman"/>
                <w:sz w:val="24"/>
                <w:szCs w:val="24"/>
              </w:rPr>
            </w:pPr>
            <w:r w:rsidRPr="00105583">
              <w:rPr>
                <w:rFonts w:ascii="Courier New" w:eastAsia="Times New Roman" w:hAnsi="Courier New" w:cs="Courier New"/>
                <w:sz w:val="20"/>
              </w:rPr>
              <w:t xml:space="preserve">} </w:t>
            </w:r>
          </w:p>
        </w:tc>
      </w:tr>
    </w:tbl>
    <w:p w:rsidR="00105583" w:rsidRPr="00105583" w:rsidRDefault="00105583" w:rsidP="00105583">
      <w:pPr>
        <w:numPr>
          <w:ilvl w:val="0"/>
          <w:numId w:val="1"/>
        </w:numPr>
        <w:shd w:val="clear" w:color="auto" w:fill="FFFFFF"/>
        <w:spacing w:after="150" w:line="240" w:lineRule="auto"/>
        <w:ind w:left="540"/>
        <w:jc w:val="both"/>
        <w:textAlignment w:val="baseline"/>
        <w:rPr>
          <w:ins w:id="50" w:author="Unknown"/>
          <w:rFonts w:ascii="Helvetica" w:eastAsia="Times New Roman" w:hAnsi="Helvetica" w:cs="Helvetica"/>
          <w:color w:val="000000"/>
          <w:sz w:val="20"/>
          <w:szCs w:val="20"/>
        </w:rPr>
      </w:pPr>
      <w:ins w:id="51" w:author="Unknown">
        <w:r w:rsidRPr="00105583">
          <w:rPr>
            <w:rFonts w:ascii="Helvetica" w:eastAsia="Times New Roman" w:hAnsi="Helvetica" w:cs="Helvetica"/>
            <w:color w:val="000000"/>
            <w:sz w:val="20"/>
            <w:szCs w:val="20"/>
          </w:rPr>
          <w:t>Run on IDE</w:t>
        </w:r>
      </w:ins>
    </w:p>
    <w:p w:rsidR="00105583" w:rsidRPr="00105583" w:rsidRDefault="00105583" w:rsidP="00105583">
      <w:pPr>
        <w:numPr>
          <w:ilvl w:val="0"/>
          <w:numId w:val="1"/>
        </w:numPr>
        <w:shd w:val="clear" w:color="auto" w:fill="FFFFFF"/>
        <w:spacing w:after="0" w:line="240" w:lineRule="auto"/>
        <w:ind w:left="540"/>
        <w:jc w:val="both"/>
        <w:textAlignment w:val="baseline"/>
        <w:rPr>
          <w:ins w:id="52" w:author="Unknown"/>
          <w:rFonts w:ascii="Helvetica" w:eastAsia="Times New Roman" w:hAnsi="Helvetica" w:cs="Helvetica"/>
          <w:color w:val="000000"/>
          <w:sz w:val="23"/>
          <w:szCs w:val="23"/>
        </w:rPr>
      </w:pPr>
      <w:ins w:id="53" w:author="Unknown">
        <w:r w:rsidRPr="00105583">
          <w:rPr>
            <w:rFonts w:ascii="Helvetica" w:eastAsia="Times New Roman" w:hAnsi="Helvetica" w:cs="Helvetica"/>
            <w:b/>
            <w:bCs/>
            <w:color w:val="000000"/>
            <w:sz w:val="23"/>
            <w:szCs w:val="23"/>
            <w:bdr w:val="none" w:sz="0" w:space="0" w:color="auto" w:frame="1"/>
          </w:rPr>
          <w:t>Output:</w:t>
        </w:r>
      </w:ins>
    </w:p>
    <w:p w:rsidR="00105583" w:rsidRPr="00105583" w:rsidRDefault="00105583" w:rsidP="00105583">
      <w:pPr>
        <w:numPr>
          <w:ilvl w:val="0"/>
          <w:numId w:val="1"/>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ins w:id="54" w:author="Unknown"/>
          <w:rFonts w:ascii="Consolas" w:eastAsia="Times New Roman" w:hAnsi="Consolas" w:cs="Consolas"/>
          <w:color w:val="000000"/>
          <w:sz w:val="18"/>
          <w:szCs w:val="18"/>
        </w:rPr>
      </w:pPr>
      <w:ins w:id="55" w:author="Unknown">
        <w:r w:rsidRPr="00105583">
          <w:rPr>
            <w:rFonts w:ascii="Consolas" w:eastAsia="Times New Roman" w:hAnsi="Consolas" w:cs="Consolas"/>
            <w:color w:val="000000"/>
            <w:sz w:val="18"/>
            <w:szCs w:val="18"/>
          </w:rPr>
          <w:t>[GeeksQuiz, IDE]</w:t>
        </w:r>
      </w:ins>
    </w:p>
    <w:p w:rsidR="004D75BE" w:rsidRDefault="004D75BE"/>
    <w:sectPr w:rsidR="004D75BE" w:rsidSect="004D75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401F1"/>
    <w:multiLevelType w:val="multilevel"/>
    <w:tmpl w:val="FACE3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5583"/>
    <w:rsid w:val="000B14B6"/>
    <w:rsid w:val="00105583"/>
    <w:rsid w:val="0036599D"/>
    <w:rsid w:val="004D75BE"/>
    <w:rsid w:val="004F2317"/>
    <w:rsid w:val="007F5991"/>
    <w:rsid w:val="00AF3EBC"/>
    <w:rsid w:val="00F977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BE"/>
  </w:style>
  <w:style w:type="paragraph" w:styleId="Heading1">
    <w:name w:val="heading 1"/>
    <w:basedOn w:val="Normal"/>
    <w:link w:val="Heading1Char"/>
    <w:uiPriority w:val="9"/>
    <w:qFormat/>
    <w:rsid w:val="00105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055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5583"/>
    <w:rPr>
      <w:color w:val="0000FF"/>
      <w:u w:val="single"/>
    </w:rPr>
  </w:style>
  <w:style w:type="character" w:styleId="Strong">
    <w:name w:val="Strong"/>
    <w:basedOn w:val="DefaultParagraphFont"/>
    <w:uiPriority w:val="22"/>
    <w:qFormat/>
    <w:rsid w:val="00105583"/>
    <w:rPr>
      <w:b/>
      <w:bCs/>
    </w:rPr>
  </w:style>
  <w:style w:type="paragraph" w:styleId="HTMLPreformatted">
    <w:name w:val="HTML Preformatted"/>
    <w:basedOn w:val="Normal"/>
    <w:link w:val="HTMLPreformattedChar"/>
    <w:uiPriority w:val="99"/>
    <w:semiHidden/>
    <w:unhideWhenUsed/>
    <w:rsid w:val="00105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5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558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65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9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2565499">
      <w:bodyDiv w:val="1"/>
      <w:marLeft w:val="0"/>
      <w:marRight w:val="0"/>
      <w:marTop w:val="0"/>
      <w:marBottom w:val="0"/>
      <w:divBdr>
        <w:top w:val="none" w:sz="0" w:space="0" w:color="auto"/>
        <w:left w:val="none" w:sz="0" w:space="0" w:color="auto"/>
        <w:bottom w:val="none" w:sz="0" w:space="0" w:color="auto"/>
        <w:right w:val="none" w:sz="0" w:space="0" w:color="auto"/>
      </w:divBdr>
      <w:divsChild>
        <w:div w:id="1208908846">
          <w:marLeft w:val="0"/>
          <w:marRight w:val="0"/>
          <w:marTop w:val="0"/>
          <w:marBottom w:val="0"/>
          <w:divBdr>
            <w:top w:val="none" w:sz="0" w:space="0" w:color="auto"/>
            <w:left w:val="none" w:sz="0" w:space="0" w:color="auto"/>
            <w:bottom w:val="none" w:sz="0" w:space="0" w:color="auto"/>
            <w:right w:val="none" w:sz="0" w:space="0" w:color="auto"/>
          </w:divBdr>
          <w:divsChild>
            <w:div w:id="1309941654">
              <w:marLeft w:val="0"/>
              <w:marRight w:val="0"/>
              <w:marTop w:val="0"/>
              <w:marBottom w:val="0"/>
              <w:divBdr>
                <w:top w:val="none" w:sz="0" w:space="0" w:color="auto"/>
                <w:left w:val="none" w:sz="0" w:space="0" w:color="auto"/>
                <w:bottom w:val="none" w:sz="0" w:space="0" w:color="auto"/>
                <w:right w:val="none" w:sz="0" w:space="0" w:color="auto"/>
              </w:divBdr>
              <w:divsChild>
                <w:div w:id="1642690479">
                  <w:marLeft w:val="0"/>
                  <w:marRight w:val="0"/>
                  <w:marTop w:val="0"/>
                  <w:marBottom w:val="0"/>
                  <w:divBdr>
                    <w:top w:val="none" w:sz="0" w:space="0" w:color="auto"/>
                    <w:left w:val="none" w:sz="0" w:space="0" w:color="auto"/>
                    <w:bottom w:val="none" w:sz="0" w:space="0" w:color="auto"/>
                    <w:right w:val="none" w:sz="0" w:space="0" w:color="auto"/>
                  </w:divBdr>
                </w:div>
                <w:div w:id="684476296">
                  <w:marLeft w:val="0"/>
                  <w:marRight w:val="0"/>
                  <w:marTop w:val="0"/>
                  <w:marBottom w:val="0"/>
                  <w:divBdr>
                    <w:top w:val="none" w:sz="0" w:space="0" w:color="auto"/>
                    <w:left w:val="none" w:sz="0" w:space="0" w:color="auto"/>
                    <w:bottom w:val="none" w:sz="0" w:space="0" w:color="auto"/>
                    <w:right w:val="none" w:sz="0" w:space="0" w:color="auto"/>
                  </w:divBdr>
                </w:div>
                <w:div w:id="1020467282">
                  <w:marLeft w:val="0"/>
                  <w:marRight w:val="0"/>
                  <w:marTop w:val="0"/>
                  <w:marBottom w:val="0"/>
                  <w:divBdr>
                    <w:top w:val="none" w:sz="0" w:space="0" w:color="auto"/>
                    <w:left w:val="none" w:sz="0" w:space="0" w:color="auto"/>
                    <w:bottom w:val="none" w:sz="0" w:space="0" w:color="auto"/>
                    <w:right w:val="none" w:sz="0" w:space="0" w:color="auto"/>
                  </w:divBdr>
                </w:div>
                <w:div w:id="39518258">
                  <w:marLeft w:val="0"/>
                  <w:marRight w:val="0"/>
                  <w:marTop w:val="0"/>
                  <w:marBottom w:val="0"/>
                  <w:divBdr>
                    <w:top w:val="none" w:sz="0" w:space="0" w:color="auto"/>
                    <w:left w:val="none" w:sz="0" w:space="0" w:color="auto"/>
                    <w:bottom w:val="none" w:sz="0" w:space="0" w:color="auto"/>
                    <w:right w:val="none" w:sz="0" w:space="0" w:color="auto"/>
                  </w:divBdr>
                </w:div>
                <w:div w:id="179976100">
                  <w:marLeft w:val="0"/>
                  <w:marRight w:val="0"/>
                  <w:marTop w:val="0"/>
                  <w:marBottom w:val="0"/>
                  <w:divBdr>
                    <w:top w:val="none" w:sz="0" w:space="0" w:color="auto"/>
                    <w:left w:val="none" w:sz="0" w:space="0" w:color="auto"/>
                    <w:bottom w:val="none" w:sz="0" w:space="0" w:color="auto"/>
                    <w:right w:val="none" w:sz="0" w:space="0" w:color="auto"/>
                  </w:divBdr>
                </w:div>
                <w:div w:id="749043257">
                  <w:marLeft w:val="0"/>
                  <w:marRight w:val="0"/>
                  <w:marTop w:val="0"/>
                  <w:marBottom w:val="0"/>
                  <w:divBdr>
                    <w:top w:val="none" w:sz="0" w:space="0" w:color="auto"/>
                    <w:left w:val="none" w:sz="0" w:space="0" w:color="auto"/>
                    <w:bottom w:val="none" w:sz="0" w:space="0" w:color="auto"/>
                    <w:right w:val="none" w:sz="0" w:space="0" w:color="auto"/>
                  </w:divBdr>
                </w:div>
                <w:div w:id="2029210652">
                  <w:marLeft w:val="0"/>
                  <w:marRight w:val="0"/>
                  <w:marTop w:val="0"/>
                  <w:marBottom w:val="0"/>
                  <w:divBdr>
                    <w:top w:val="none" w:sz="0" w:space="0" w:color="auto"/>
                    <w:left w:val="none" w:sz="0" w:space="0" w:color="auto"/>
                    <w:bottom w:val="none" w:sz="0" w:space="0" w:color="auto"/>
                    <w:right w:val="none" w:sz="0" w:space="0" w:color="auto"/>
                  </w:divBdr>
                </w:div>
                <w:div w:id="1731536056">
                  <w:marLeft w:val="0"/>
                  <w:marRight w:val="0"/>
                  <w:marTop w:val="0"/>
                  <w:marBottom w:val="0"/>
                  <w:divBdr>
                    <w:top w:val="none" w:sz="0" w:space="0" w:color="auto"/>
                    <w:left w:val="none" w:sz="0" w:space="0" w:color="auto"/>
                    <w:bottom w:val="none" w:sz="0" w:space="0" w:color="auto"/>
                    <w:right w:val="none" w:sz="0" w:space="0" w:color="auto"/>
                  </w:divBdr>
                </w:div>
                <w:div w:id="901674542">
                  <w:marLeft w:val="0"/>
                  <w:marRight w:val="0"/>
                  <w:marTop w:val="0"/>
                  <w:marBottom w:val="0"/>
                  <w:divBdr>
                    <w:top w:val="none" w:sz="0" w:space="0" w:color="auto"/>
                    <w:left w:val="none" w:sz="0" w:space="0" w:color="auto"/>
                    <w:bottom w:val="none" w:sz="0" w:space="0" w:color="auto"/>
                    <w:right w:val="none" w:sz="0" w:space="0" w:color="auto"/>
                  </w:divBdr>
                </w:div>
                <w:div w:id="1537540515">
                  <w:marLeft w:val="0"/>
                  <w:marRight w:val="0"/>
                  <w:marTop w:val="0"/>
                  <w:marBottom w:val="0"/>
                  <w:divBdr>
                    <w:top w:val="none" w:sz="0" w:space="0" w:color="auto"/>
                    <w:left w:val="none" w:sz="0" w:space="0" w:color="auto"/>
                    <w:bottom w:val="none" w:sz="0" w:space="0" w:color="auto"/>
                    <w:right w:val="none" w:sz="0" w:space="0" w:color="auto"/>
                  </w:divBdr>
                </w:div>
                <w:div w:id="1550218216">
                  <w:marLeft w:val="0"/>
                  <w:marRight w:val="0"/>
                  <w:marTop w:val="0"/>
                  <w:marBottom w:val="0"/>
                  <w:divBdr>
                    <w:top w:val="none" w:sz="0" w:space="0" w:color="auto"/>
                    <w:left w:val="none" w:sz="0" w:space="0" w:color="auto"/>
                    <w:bottom w:val="none" w:sz="0" w:space="0" w:color="auto"/>
                    <w:right w:val="none" w:sz="0" w:space="0" w:color="auto"/>
                  </w:divBdr>
                </w:div>
                <w:div w:id="730929206">
                  <w:marLeft w:val="0"/>
                  <w:marRight w:val="0"/>
                  <w:marTop w:val="0"/>
                  <w:marBottom w:val="0"/>
                  <w:divBdr>
                    <w:top w:val="none" w:sz="0" w:space="0" w:color="auto"/>
                    <w:left w:val="none" w:sz="0" w:space="0" w:color="auto"/>
                    <w:bottom w:val="none" w:sz="0" w:space="0" w:color="auto"/>
                    <w:right w:val="none" w:sz="0" w:space="0" w:color="auto"/>
                  </w:divBdr>
                </w:div>
                <w:div w:id="1746412430">
                  <w:marLeft w:val="0"/>
                  <w:marRight w:val="0"/>
                  <w:marTop w:val="0"/>
                  <w:marBottom w:val="0"/>
                  <w:divBdr>
                    <w:top w:val="none" w:sz="0" w:space="0" w:color="auto"/>
                    <w:left w:val="none" w:sz="0" w:space="0" w:color="auto"/>
                    <w:bottom w:val="none" w:sz="0" w:space="0" w:color="auto"/>
                    <w:right w:val="none" w:sz="0" w:space="0" w:color="auto"/>
                  </w:divBdr>
                </w:div>
                <w:div w:id="512963517">
                  <w:marLeft w:val="0"/>
                  <w:marRight w:val="0"/>
                  <w:marTop w:val="0"/>
                  <w:marBottom w:val="0"/>
                  <w:divBdr>
                    <w:top w:val="none" w:sz="0" w:space="0" w:color="auto"/>
                    <w:left w:val="none" w:sz="0" w:space="0" w:color="auto"/>
                    <w:bottom w:val="none" w:sz="0" w:space="0" w:color="auto"/>
                    <w:right w:val="none" w:sz="0" w:space="0" w:color="auto"/>
                  </w:divBdr>
                </w:div>
                <w:div w:id="1721438990">
                  <w:marLeft w:val="0"/>
                  <w:marRight w:val="0"/>
                  <w:marTop w:val="0"/>
                  <w:marBottom w:val="0"/>
                  <w:divBdr>
                    <w:top w:val="none" w:sz="0" w:space="0" w:color="auto"/>
                    <w:left w:val="none" w:sz="0" w:space="0" w:color="auto"/>
                    <w:bottom w:val="none" w:sz="0" w:space="0" w:color="auto"/>
                    <w:right w:val="none" w:sz="0" w:space="0" w:color="auto"/>
                  </w:divBdr>
                </w:div>
                <w:div w:id="76293574">
                  <w:marLeft w:val="0"/>
                  <w:marRight w:val="0"/>
                  <w:marTop w:val="0"/>
                  <w:marBottom w:val="0"/>
                  <w:divBdr>
                    <w:top w:val="none" w:sz="0" w:space="0" w:color="auto"/>
                    <w:left w:val="none" w:sz="0" w:space="0" w:color="auto"/>
                    <w:bottom w:val="none" w:sz="0" w:space="0" w:color="auto"/>
                    <w:right w:val="none" w:sz="0" w:space="0" w:color="auto"/>
                  </w:divBdr>
                </w:div>
                <w:div w:id="884633910">
                  <w:marLeft w:val="0"/>
                  <w:marRight w:val="0"/>
                  <w:marTop w:val="0"/>
                  <w:marBottom w:val="0"/>
                  <w:divBdr>
                    <w:top w:val="none" w:sz="0" w:space="0" w:color="auto"/>
                    <w:left w:val="none" w:sz="0" w:space="0" w:color="auto"/>
                    <w:bottom w:val="none" w:sz="0" w:space="0" w:color="auto"/>
                    <w:right w:val="none" w:sz="0" w:space="0" w:color="auto"/>
                  </w:divBdr>
                </w:div>
                <w:div w:id="1329167188">
                  <w:marLeft w:val="0"/>
                  <w:marRight w:val="0"/>
                  <w:marTop w:val="0"/>
                  <w:marBottom w:val="0"/>
                  <w:divBdr>
                    <w:top w:val="none" w:sz="0" w:space="0" w:color="auto"/>
                    <w:left w:val="none" w:sz="0" w:space="0" w:color="auto"/>
                    <w:bottom w:val="none" w:sz="0" w:space="0" w:color="auto"/>
                    <w:right w:val="none" w:sz="0" w:space="0" w:color="auto"/>
                  </w:divBdr>
                </w:div>
                <w:div w:id="2115399489">
                  <w:marLeft w:val="0"/>
                  <w:marRight w:val="0"/>
                  <w:marTop w:val="0"/>
                  <w:marBottom w:val="0"/>
                  <w:divBdr>
                    <w:top w:val="none" w:sz="0" w:space="0" w:color="auto"/>
                    <w:left w:val="none" w:sz="0" w:space="0" w:color="auto"/>
                    <w:bottom w:val="none" w:sz="0" w:space="0" w:color="auto"/>
                    <w:right w:val="none" w:sz="0" w:space="0" w:color="auto"/>
                  </w:divBdr>
                </w:div>
                <w:div w:id="998271398">
                  <w:marLeft w:val="0"/>
                  <w:marRight w:val="0"/>
                  <w:marTop w:val="0"/>
                  <w:marBottom w:val="0"/>
                  <w:divBdr>
                    <w:top w:val="none" w:sz="0" w:space="0" w:color="auto"/>
                    <w:left w:val="none" w:sz="0" w:space="0" w:color="auto"/>
                    <w:bottom w:val="none" w:sz="0" w:space="0" w:color="auto"/>
                    <w:right w:val="none" w:sz="0" w:space="0" w:color="auto"/>
                  </w:divBdr>
                </w:div>
                <w:div w:id="1005597828">
                  <w:marLeft w:val="0"/>
                  <w:marRight w:val="0"/>
                  <w:marTop w:val="0"/>
                  <w:marBottom w:val="0"/>
                  <w:divBdr>
                    <w:top w:val="none" w:sz="0" w:space="0" w:color="auto"/>
                    <w:left w:val="none" w:sz="0" w:space="0" w:color="auto"/>
                    <w:bottom w:val="none" w:sz="0" w:space="0" w:color="auto"/>
                    <w:right w:val="none" w:sz="0" w:space="0" w:color="auto"/>
                  </w:divBdr>
                </w:div>
                <w:div w:id="983968565">
                  <w:marLeft w:val="0"/>
                  <w:marRight w:val="0"/>
                  <w:marTop w:val="0"/>
                  <w:marBottom w:val="0"/>
                  <w:divBdr>
                    <w:top w:val="none" w:sz="0" w:space="0" w:color="auto"/>
                    <w:left w:val="none" w:sz="0" w:space="0" w:color="auto"/>
                    <w:bottom w:val="none" w:sz="0" w:space="0" w:color="auto"/>
                    <w:right w:val="none" w:sz="0" w:space="0" w:color="auto"/>
                  </w:divBdr>
                </w:div>
                <w:div w:id="705912987">
                  <w:marLeft w:val="0"/>
                  <w:marRight w:val="0"/>
                  <w:marTop w:val="0"/>
                  <w:marBottom w:val="0"/>
                  <w:divBdr>
                    <w:top w:val="none" w:sz="0" w:space="0" w:color="auto"/>
                    <w:left w:val="none" w:sz="0" w:space="0" w:color="auto"/>
                    <w:bottom w:val="none" w:sz="0" w:space="0" w:color="auto"/>
                    <w:right w:val="none" w:sz="0" w:space="0" w:color="auto"/>
                  </w:divBdr>
                </w:div>
                <w:div w:id="1221745595">
                  <w:marLeft w:val="0"/>
                  <w:marRight w:val="0"/>
                  <w:marTop w:val="0"/>
                  <w:marBottom w:val="0"/>
                  <w:divBdr>
                    <w:top w:val="none" w:sz="0" w:space="0" w:color="auto"/>
                    <w:left w:val="none" w:sz="0" w:space="0" w:color="auto"/>
                    <w:bottom w:val="none" w:sz="0" w:space="0" w:color="auto"/>
                    <w:right w:val="none" w:sz="0" w:space="0" w:color="auto"/>
                  </w:divBdr>
                </w:div>
                <w:div w:id="883516334">
                  <w:marLeft w:val="0"/>
                  <w:marRight w:val="0"/>
                  <w:marTop w:val="0"/>
                  <w:marBottom w:val="0"/>
                  <w:divBdr>
                    <w:top w:val="none" w:sz="0" w:space="0" w:color="auto"/>
                    <w:left w:val="none" w:sz="0" w:space="0" w:color="auto"/>
                    <w:bottom w:val="none" w:sz="0" w:space="0" w:color="auto"/>
                    <w:right w:val="none" w:sz="0" w:space="0" w:color="auto"/>
                  </w:divBdr>
                </w:div>
                <w:div w:id="912197840">
                  <w:marLeft w:val="0"/>
                  <w:marRight w:val="0"/>
                  <w:marTop w:val="0"/>
                  <w:marBottom w:val="0"/>
                  <w:divBdr>
                    <w:top w:val="none" w:sz="0" w:space="0" w:color="auto"/>
                    <w:left w:val="none" w:sz="0" w:space="0" w:color="auto"/>
                    <w:bottom w:val="none" w:sz="0" w:space="0" w:color="auto"/>
                    <w:right w:val="none" w:sz="0" w:space="0" w:color="auto"/>
                  </w:divBdr>
                </w:div>
                <w:div w:id="307323545">
                  <w:marLeft w:val="0"/>
                  <w:marRight w:val="0"/>
                  <w:marTop w:val="0"/>
                  <w:marBottom w:val="0"/>
                  <w:divBdr>
                    <w:top w:val="none" w:sz="0" w:space="0" w:color="auto"/>
                    <w:left w:val="none" w:sz="0" w:space="0" w:color="auto"/>
                    <w:bottom w:val="none" w:sz="0" w:space="0" w:color="auto"/>
                    <w:right w:val="none" w:sz="0" w:space="0" w:color="auto"/>
                  </w:divBdr>
                </w:div>
                <w:div w:id="1013919395">
                  <w:marLeft w:val="0"/>
                  <w:marRight w:val="0"/>
                  <w:marTop w:val="0"/>
                  <w:marBottom w:val="0"/>
                  <w:divBdr>
                    <w:top w:val="none" w:sz="0" w:space="0" w:color="auto"/>
                    <w:left w:val="none" w:sz="0" w:space="0" w:color="auto"/>
                    <w:bottom w:val="none" w:sz="0" w:space="0" w:color="auto"/>
                    <w:right w:val="none" w:sz="0" w:space="0" w:color="auto"/>
                  </w:divBdr>
                </w:div>
                <w:div w:id="795178901">
                  <w:marLeft w:val="0"/>
                  <w:marRight w:val="0"/>
                  <w:marTop w:val="0"/>
                  <w:marBottom w:val="0"/>
                  <w:divBdr>
                    <w:top w:val="none" w:sz="0" w:space="0" w:color="auto"/>
                    <w:left w:val="none" w:sz="0" w:space="0" w:color="auto"/>
                    <w:bottom w:val="none" w:sz="0" w:space="0" w:color="auto"/>
                    <w:right w:val="none" w:sz="0" w:space="0" w:color="auto"/>
                  </w:divBdr>
                </w:div>
                <w:div w:id="935794072">
                  <w:marLeft w:val="0"/>
                  <w:marRight w:val="0"/>
                  <w:marTop w:val="0"/>
                  <w:marBottom w:val="0"/>
                  <w:divBdr>
                    <w:top w:val="none" w:sz="0" w:space="0" w:color="auto"/>
                    <w:left w:val="none" w:sz="0" w:space="0" w:color="auto"/>
                    <w:bottom w:val="none" w:sz="0" w:space="0" w:color="auto"/>
                    <w:right w:val="none" w:sz="0" w:space="0" w:color="auto"/>
                  </w:divBdr>
                </w:div>
                <w:div w:id="2049334266">
                  <w:marLeft w:val="0"/>
                  <w:marRight w:val="0"/>
                  <w:marTop w:val="0"/>
                  <w:marBottom w:val="0"/>
                  <w:divBdr>
                    <w:top w:val="none" w:sz="0" w:space="0" w:color="auto"/>
                    <w:left w:val="none" w:sz="0" w:space="0" w:color="auto"/>
                    <w:bottom w:val="none" w:sz="0" w:space="0" w:color="auto"/>
                    <w:right w:val="none" w:sz="0" w:space="0" w:color="auto"/>
                  </w:divBdr>
                </w:div>
                <w:div w:id="671836993">
                  <w:marLeft w:val="0"/>
                  <w:marRight w:val="0"/>
                  <w:marTop w:val="0"/>
                  <w:marBottom w:val="0"/>
                  <w:divBdr>
                    <w:top w:val="none" w:sz="0" w:space="0" w:color="auto"/>
                    <w:left w:val="none" w:sz="0" w:space="0" w:color="auto"/>
                    <w:bottom w:val="none" w:sz="0" w:space="0" w:color="auto"/>
                    <w:right w:val="none" w:sz="0" w:space="0" w:color="auto"/>
                  </w:divBdr>
                </w:div>
                <w:div w:id="867254361">
                  <w:marLeft w:val="0"/>
                  <w:marRight w:val="0"/>
                  <w:marTop w:val="0"/>
                  <w:marBottom w:val="0"/>
                  <w:divBdr>
                    <w:top w:val="none" w:sz="0" w:space="0" w:color="auto"/>
                    <w:left w:val="none" w:sz="0" w:space="0" w:color="auto"/>
                    <w:bottom w:val="none" w:sz="0" w:space="0" w:color="auto"/>
                    <w:right w:val="none" w:sz="0" w:space="0" w:color="auto"/>
                  </w:divBdr>
                </w:div>
                <w:div w:id="1067073385">
                  <w:marLeft w:val="0"/>
                  <w:marRight w:val="0"/>
                  <w:marTop w:val="0"/>
                  <w:marBottom w:val="0"/>
                  <w:divBdr>
                    <w:top w:val="none" w:sz="0" w:space="0" w:color="auto"/>
                    <w:left w:val="none" w:sz="0" w:space="0" w:color="auto"/>
                    <w:bottom w:val="none" w:sz="0" w:space="0" w:color="auto"/>
                    <w:right w:val="none" w:sz="0" w:space="0" w:color="auto"/>
                  </w:divBdr>
                </w:div>
                <w:div w:id="700741979">
                  <w:marLeft w:val="0"/>
                  <w:marRight w:val="0"/>
                  <w:marTop w:val="0"/>
                  <w:marBottom w:val="0"/>
                  <w:divBdr>
                    <w:top w:val="none" w:sz="0" w:space="0" w:color="auto"/>
                    <w:left w:val="none" w:sz="0" w:space="0" w:color="auto"/>
                    <w:bottom w:val="none" w:sz="0" w:space="0" w:color="auto"/>
                    <w:right w:val="none" w:sz="0" w:space="0" w:color="auto"/>
                  </w:divBdr>
                </w:div>
                <w:div w:id="10825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638">
          <w:marLeft w:val="0"/>
          <w:marRight w:val="0"/>
          <w:marTop w:val="0"/>
          <w:marBottom w:val="0"/>
          <w:divBdr>
            <w:top w:val="none" w:sz="0" w:space="0" w:color="auto"/>
            <w:left w:val="none" w:sz="0" w:space="0" w:color="auto"/>
            <w:bottom w:val="none" w:sz="0" w:space="0" w:color="auto"/>
            <w:right w:val="none" w:sz="0" w:space="0" w:color="auto"/>
          </w:divBdr>
        </w:div>
        <w:div w:id="1432243491">
          <w:marLeft w:val="0"/>
          <w:marRight w:val="0"/>
          <w:marTop w:val="0"/>
          <w:marBottom w:val="0"/>
          <w:divBdr>
            <w:top w:val="none" w:sz="0" w:space="0" w:color="auto"/>
            <w:left w:val="none" w:sz="0" w:space="0" w:color="auto"/>
            <w:bottom w:val="none" w:sz="0" w:space="0" w:color="auto"/>
            <w:right w:val="none" w:sz="0" w:space="0" w:color="auto"/>
          </w:divBdr>
          <w:divsChild>
            <w:div w:id="1984504990">
              <w:marLeft w:val="0"/>
              <w:marRight w:val="0"/>
              <w:marTop w:val="0"/>
              <w:marBottom w:val="0"/>
              <w:divBdr>
                <w:top w:val="none" w:sz="0" w:space="0" w:color="auto"/>
                <w:left w:val="none" w:sz="0" w:space="0" w:color="auto"/>
                <w:bottom w:val="none" w:sz="0" w:space="0" w:color="auto"/>
                <w:right w:val="none" w:sz="0" w:space="0" w:color="auto"/>
              </w:divBdr>
              <w:divsChild>
                <w:div w:id="688877426">
                  <w:marLeft w:val="0"/>
                  <w:marRight w:val="0"/>
                  <w:marTop w:val="0"/>
                  <w:marBottom w:val="0"/>
                  <w:divBdr>
                    <w:top w:val="none" w:sz="0" w:space="0" w:color="auto"/>
                    <w:left w:val="none" w:sz="0" w:space="0" w:color="auto"/>
                    <w:bottom w:val="none" w:sz="0" w:space="0" w:color="auto"/>
                    <w:right w:val="none" w:sz="0" w:space="0" w:color="auto"/>
                  </w:divBdr>
                </w:div>
                <w:div w:id="529034950">
                  <w:marLeft w:val="0"/>
                  <w:marRight w:val="0"/>
                  <w:marTop w:val="0"/>
                  <w:marBottom w:val="0"/>
                  <w:divBdr>
                    <w:top w:val="none" w:sz="0" w:space="0" w:color="auto"/>
                    <w:left w:val="none" w:sz="0" w:space="0" w:color="auto"/>
                    <w:bottom w:val="none" w:sz="0" w:space="0" w:color="auto"/>
                    <w:right w:val="none" w:sz="0" w:space="0" w:color="auto"/>
                  </w:divBdr>
                </w:div>
                <w:div w:id="1398014916">
                  <w:marLeft w:val="0"/>
                  <w:marRight w:val="0"/>
                  <w:marTop w:val="0"/>
                  <w:marBottom w:val="0"/>
                  <w:divBdr>
                    <w:top w:val="none" w:sz="0" w:space="0" w:color="auto"/>
                    <w:left w:val="none" w:sz="0" w:space="0" w:color="auto"/>
                    <w:bottom w:val="none" w:sz="0" w:space="0" w:color="auto"/>
                    <w:right w:val="none" w:sz="0" w:space="0" w:color="auto"/>
                  </w:divBdr>
                </w:div>
                <w:div w:id="2035114808">
                  <w:marLeft w:val="0"/>
                  <w:marRight w:val="0"/>
                  <w:marTop w:val="0"/>
                  <w:marBottom w:val="0"/>
                  <w:divBdr>
                    <w:top w:val="none" w:sz="0" w:space="0" w:color="auto"/>
                    <w:left w:val="none" w:sz="0" w:space="0" w:color="auto"/>
                    <w:bottom w:val="none" w:sz="0" w:space="0" w:color="auto"/>
                    <w:right w:val="none" w:sz="0" w:space="0" w:color="auto"/>
                  </w:divBdr>
                </w:div>
                <w:div w:id="320232529">
                  <w:marLeft w:val="0"/>
                  <w:marRight w:val="0"/>
                  <w:marTop w:val="0"/>
                  <w:marBottom w:val="0"/>
                  <w:divBdr>
                    <w:top w:val="none" w:sz="0" w:space="0" w:color="auto"/>
                    <w:left w:val="none" w:sz="0" w:space="0" w:color="auto"/>
                    <w:bottom w:val="none" w:sz="0" w:space="0" w:color="auto"/>
                    <w:right w:val="none" w:sz="0" w:space="0" w:color="auto"/>
                  </w:divBdr>
                </w:div>
                <w:div w:id="574322074">
                  <w:marLeft w:val="0"/>
                  <w:marRight w:val="0"/>
                  <w:marTop w:val="0"/>
                  <w:marBottom w:val="0"/>
                  <w:divBdr>
                    <w:top w:val="none" w:sz="0" w:space="0" w:color="auto"/>
                    <w:left w:val="none" w:sz="0" w:space="0" w:color="auto"/>
                    <w:bottom w:val="none" w:sz="0" w:space="0" w:color="auto"/>
                    <w:right w:val="none" w:sz="0" w:space="0" w:color="auto"/>
                  </w:divBdr>
                </w:div>
                <w:div w:id="1023435709">
                  <w:marLeft w:val="0"/>
                  <w:marRight w:val="0"/>
                  <w:marTop w:val="0"/>
                  <w:marBottom w:val="0"/>
                  <w:divBdr>
                    <w:top w:val="none" w:sz="0" w:space="0" w:color="auto"/>
                    <w:left w:val="none" w:sz="0" w:space="0" w:color="auto"/>
                    <w:bottom w:val="none" w:sz="0" w:space="0" w:color="auto"/>
                    <w:right w:val="none" w:sz="0" w:space="0" w:color="auto"/>
                  </w:divBdr>
                </w:div>
                <w:div w:id="1753355436">
                  <w:marLeft w:val="0"/>
                  <w:marRight w:val="0"/>
                  <w:marTop w:val="0"/>
                  <w:marBottom w:val="0"/>
                  <w:divBdr>
                    <w:top w:val="none" w:sz="0" w:space="0" w:color="auto"/>
                    <w:left w:val="none" w:sz="0" w:space="0" w:color="auto"/>
                    <w:bottom w:val="none" w:sz="0" w:space="0" w:color="auto"/>
                    <w:right w:val="none" w:sz="0" w:space="0" w:color="auto"/>
                  </w:divBdr>
                </w:div>
                <w:div w:id="226377183">
                  <w:marLeft w:val="0"/>
                  <w:marRight w:val="0"/>
                  <w:marTop w:val="0"/>
                  <w:marBottom w:val="0"/>
                  <w:divBdr>
                    <w:top w:val="none" w:sz="0" w:space="0" w:color="auto"/>
                    <w:left w:val="none" w:sz="0" w:space="0" w:color="auto"/>
                    <w:bottom w:val="none" w:sz="0" w:space="0" w:color="auto"/>
                    <w:right w:val="none" w:sz="0" w:space="0" w:color="auto"/>
                  </w:divBdr>
                </w:div>
                <w:div w:id="1032150769">
                  <w:marLeft w:val="0"/>
                  <w:marRight w:val="0"/>
                  <w:marTop w:val="0"/>
                  <w:marBottom w:val="0"/>
                  <w:divBdr>
                    <w:top w:val="none" w:sz="0" w:space="0" w:color="auto"/>
                    <w:left w:val="none" w:sz="0" w:space="0" w:color="auto"/>
                    <w:bottom w:val="none" w:sz="0" w:space="0" w:color="auto"/>
                    <w:right w:val="none" w:sz="0" w:space="0" w:color="auto"/>
                  </w:divBdr>
                </w:div>
                <w:div w:id="1634561296">
                  <w:marLeft w:val="0"/>
                  <w:marRight w:val="0"/>
                  <w:marTop w:val="0"/>
                  <w:marBottom w:val="0"/>
                  <w:divBdr>
                    <w:top w:val="none" w:sz="0" w:space="0" w:color="auto"/>
                    <w:left w:val="none" w:sz="0" w:space="0" w:color="auto"/>
                    <w:bottom w:val="none" w:sz="0" w:space="0" w:color="auto"/>
                    <w:right w:val="none" w:sz="0" w:space="0" w:color="auto"/>
                  </w:divBdr>
                </w:div>
                <w:div w:id="427585079">
                  <w:marLeft w:val="0"/>
                  <w:marRight w:val="0"/>
                  <w:marTop w:val="0"/>
                  <w:marBottom w:val="0"/>
                  <w:divBdr>
                    <w:top w:val="none" w:sz="0" w:space="0" w:color="auto"/>
                    <w:left w:val="none" w:sz="0" w:space="0" w:color="auto"/>
                    <w:bottom w:val="none" w:sz="0" w:space="0" w:color="auto"/>
                    <w:right w:val="none" w:sz="0" w:space="0" w:color="auto"/>
                  </w:divBdr>
                </w:div>
                <w:div w:id="1364205397">
                  <w:marLeft w:val="0"/>
                  <w:marRight w:val="0"/>
                  <w:marTop w:val="0"/>
                  <w:marBottom w:val="0"/>
                  <w:divBdr>
                    <w:top w:val="none" w:sz="0" w:space="0" w:color="auto"/>
                    <w:left w:val="none" w:sz="0" w:space="0" w:color="auto"/>
                    <w:bottom w:val="none" w:sz="0" w:space="0" w:color="auto"/>
                    <w:right w:val="none" w:sz="0" w:space="0" w:color="auto"/>
                  </w:divBdr>
                </w:div>
                <w:div w:id="501705755">
                  <w:marLeft w:val="0"/>
                  <w:marRight w:val="0"/>
                  <w:marTop w:val="0"/>
                  <w:marBottom w:val="0"/>
                  <w:divBdr>
                    <w:top w:val="none" w:sz="0" w:space="0" w:color="auto"/>
                    <w:left w:val="none" w:sz="0" w:space="0" w:color="auto"/>
                    <w:bottom w:val="none" w:sz="0" w:space="0" w:color="auto"/>
                    <w:right w:val="none" w:sz="0" w:space="0" w:color="auto"/>
                  </w:divBdr>
                </w:div>
                <w:div w:id="1890022764">
                  <w:marLeft w:val="0"/>
                  <w:marRight w:val="0"/>
                  <w:marTop w:val="0"/>
                  <w:marBottom w:val="0"/>
                  <w:divBdr>
                    <w:top w:val="none" w:sz="0" w:space="0" w:color="auto"/>
                    <w:left w:val="none" w:sz="0" w:space="0" w:color="auto"/>
                    <w:bottom w:val="none" w:sz="0" w:space="0" w:color="auto"/>
                    <w:right w:val="none" w:sz="0" w:space="0" w:color="auto"/>
                  </w:divBdr>
                </w:div>
                <w:div w:id="1515342392">
                  <w:marLeft w:val="0"/>
                  <w:marRight w:val="0"/>
                  <w:marTop w:val="0"/>
                  <w:marBottom w:val="0"/>
                  <w:divBdr>
                    <w:top w:val="none" w:sz="0" w:space="0" w:color="auto"/>
                    <w:left w:val="none" w:sz="0" w:space="0" w:color="auto"/>
                    <w:bottom w:val="none" w:sz="0" w:space="0" w:color="auto"/>
                    <w:right w:val="none" w:sz="0" w:space="0" w:color="auto"/>
                  </w:divBdr>
                </w:div>
                <w:div w:id="1920678360">
                  <w:marLeft w:val="0"/>
                  <w:marRight w:val="0"/>
                  <w:marTop w:val="0"/>
                  <w:marBottom w:val="0"/>
                  <w:divBdr>
                    <w:top w:val="none" w:sz="0" w:space="0" w:color="auto"/>
                    <w:left w:val="none" w:sz="0" w:space="0" w:color="auto"/>
                    <w:bottom w:val="none" w:sz="0" w:space="0" w:color="auto"/>
                    <w:right w:val="none" w:sz="0" w:space="0" w:color="auto"/>
                  </w:divBdr>
                </w:div>
                <w:div w:id="510222499">
                  <w:marLeft w:val="0"/>
                  <w:marRight w:val="0"/>
                  <w:marTop w:val="0"/>
                  <w:marBottom w:val="0"/>
                  <w:divBdr>
                    <w:top w:val="none" w:sz="0" w:space="0" w:color="auto"/>
                    <w:left w:val="none" w:sz="0" w:space="0" w:color="auto"/>
                    <w:bottom w:val="none" w:sz="0" w:space="0" w:color="auto"/>
                    <w:right w:val="none" w:sz="0" w:space="0" w:color="auto"/>
                  </w:divBdr>
                </w:div>
                <w:div w:id="1924946447">
                  <w:marLeft w:val="0"/>
                  <w:marRight w:val="0"/>
                  <w:marTop w:val="0"/>
                  <w:marBottom w:val="0"/>
                  <w:divBdr>
                    <w:top w:val="none" w:sz="0" w:space="0" w:color="auto"/>
                    <w:left w:val="none" w:sz="0" w:space="0" w:color="auto"/>
                    <w:bottom w:val="none" w:sz="0" w:space="0" w:color="auto"/>
                    <w:right w:val="none" w:sz="0" w:space="0" w:color="auto"/>
                  </w:divBdr>
                </w:div>
                <w:div w:id="282928362">
                  <w:marLeft w:val="0"/>
                  <w:marRight w:val="0"/>
                  <w:marTop w:val="0"/>
                  <w:marBottom w:val="0"/>
                  <w:divBdr>
                    <w:top w:val="none" w:sz="0" w:space="0" w:color="auto"/>
                    <w:left w:val="none" w:sz="0" w:space="0" w:color="auto"/>
                    <w:bottom w:val="none" w:sz="0" w:space="0" w:color="auto"/>
                    <w:right w:val="none" w:sz="0" w:space="0" w:color="auto"/>
                  </w:divBdr>
                </w:div>
                <w:div w:id="1033076272">
                  <w:marLeft w:val="0"/>
                  <w:marRight w:val="0"/>
                  <w:marTop w:val="0"/>
                  <w:marBottom w:val="0"/>
                  <w:divBdr>
                    <w:top w:val="none" w:sz="0" w:space="0" w:color="auto"/>
                    <w:left w:val="none" w:sz="0" w:space="0" w:color="auto"/>
                    <w:bottom w:val="none" w:sz="0" w:space="0" w:color="auto"/>
                    <w:right w:val="none" w:sz="0" w:space="0" w:color="auto"/>
                  </w:divBdr>
                </w:div>
                <w:div w:id="511799689">
                  <w:marLeft w:val="0"/>
                  <w:marRight w:val="0"/>
                  <w:marTop w:val="0"/>
                  <w:marBottom w:val="0"/>
                  <w:divBdr>
                    <w:top w:val="none" w:sz="0" w:space="0" w:color="auto"/>
                    <w:left w:val="none" w:sz="0" w:space="0" w:color="auto"/>
                    <w:bottom w:val="none" w:sz="0" w:space="0" w:color="auto"/>
                    <w:right w:val="none" w:sz="0" w:space="0" w:color="auto"/>
                  </w:divBdr>
                </w:div>
                <w:div w:id="9366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820">
          <w:marLeft w:val="0"/>
          <w:marRight w:val="0"/>
          <w:marTop w:val="0"/>
          <w:marBottom w:val="0"/>
          <w:divBdr>
            <w:top w:val="none" w:sz="0" w:space="0" w:color="auto"/>
            <w:left w:val="none" w:sz="0" w:space="0" w:color="auto"/>
            <w:bottom w:val="none" w:sz="0" w:space="0" w:color="auto"/>
            <w:right w:val="none" w:sz="0" w:space="0" w:color="auto"/>
          </w:divBdr>
        </w:div>
        <w:div w:id="86122265">
          <w:marLeft w:val="0"/>
          <w:marRight w:val="0"/>
          <w:marTop w:val="0"/>
          <w:marBottom w:val="0"/>
          <w:divBdr>
            <w:top w:val="none" w:sz="0" w:space="0" w:color="auto"/>
            <w:left w:val="none" w:sz="0" w:space="0" w:color="auto"/>
            <w:bottom w:val="none" w:sz="0" w:space="0" w:color="auto"/>
            <w:right w:val="none" w:sz="0" w:space="0" w:color="auto"/>
          </w:divBdr>
          <w:divsChild>
            <w:div w:id="1585644067">
              <w:marLeft w:val="0"/>
              <w:marRight w:val="0"/>
              <w:marTop w:val="0"/>
              <w:marBottom w:val="0"/>
              <w:divBdr>
                <w:top w:val="none" w:sz="0" w:space="0" w:color="auto"/>
                <w:left w:val="none" w:sz="0" w:space="0" w:color="auto"/>
                <w:bottom w:val="none" w:sz="0" w:space="0" w:color="auto"/>
                <w:right w:val="none" w:sz="0" w:space="0" w:color="auto"/>
              </w:divBdr>
              <w:divsChild>
                <w:div w:id="346563389">
                  <w:marLeft w:val="0"/>
                  <w:marRight w:val="0"/>
                  <w:marTop w:val="0"/>
                  <w:marBottom w:val="0"/>
                  <w:divBdr>
                    <w:top w:val="none" w:sz="0" w:space="0" w:color="auto"/>
                    <w:left w:val="none" w:sz="0" w:space="0" w:color="auto"/>
                    <w:bottom w:val="none" w:sz="0" w:space="0" w:color="auto"/>
                    <w:right w:val="none" w:sz="0" w:space="0" w:color="auto"/>
                  </w:divBdr>
                </w:div>
                <w:div w:id="1847673440">
                  <w:marLeft w:val="0"/>
                  <w:marRight w:val="0"/>
                  <w:marTop w:val="0"/>
                  <w:marBottom w:val="0"/>
                  <w:divBdr>
                    <w:top w:val="none" w:sz="0" w:space="0" w:color="auto"/>
                    <w:left w:val="none" w:sz="0" w:space="0" w:color="auto"/>
                    <w:bottom w:val="none" w:sz="0" w:space="0" w:color="auto"/>
                    <w:right w:val="none" w:sz="0" w:space="0" w:color="auto"/>
                  </w:divBdr>
                </w:div>
                <w:div w:id="88240295">
                  <w:marLeft w:val="0"/>
                  <w:marRight w:val="0"/>
                  <w:marTop w:val="0"/>
                  <w:marBottom w:val="0"/>
                  <w:divBdr>
                    <w:top w:val="none" w:sz="0" w:space="0" w:color="auto"/>
                    <w:left w:val="none" w:sz="0" w:space="0" w:color="auto"/>
                    <w:bottom w:val="none" w:sz="0" w:space="0" w:color="auto"/>
                    <w:right w:val="none" w:sz="0" w:space="0" w:color="auto"/>
                  </w:divBdr>
                </w:div>
                <w:div w:id="1578858918">
                  <w:marLeft w:val="0"/>
                  <w:marRight w:val="0"/>
                  <w:marTop w:val="0"/>
                  <w:marBottom w:val="0"/>
                  <w:divBdr>
                    <w:top w:val="none" w:sz="0" w:space="0" w:color="auto"/>
                    <w:left w:val="none" w:sz="0" w:space="0" w:color="auto"/>
                    <w:bottom w:val="none" w:sz="0" w:space="0" w:color="auto"/>
                    <w:right w:val="none" w:sz="0" w:space="0" w:color="auto"/>
                  </w:divBdr>
                </w:div>
                <w:div w:id="2024548500">
                  <w:marLeft w:val="0"/>
                  <w:marRight w:val="0"/>
                  <w:marTop w:val="0"/>
                  <w:marBottom w:val="0"/>
                  <w:divBdr>
                    <w:top w:val="none" w:sz="0" w:space="0" w:color="auto"/>
                    <w:left w:val="none" w:sz="0" w:space="0" w:color="auto"/>
                    <w:bottom w:val="none" w:sz="0" w:space="0" w:color="auto"/>
                    <w:right w:val="none" w:sz="0" w:space="0" w:color="auto"/>
                  </w:divBdr>
                </w:div>
                <w:div w:id="1180389244">
                  <w:marLeft w:val="0"/>
                  <w:marRight w:val="0"/>
                  <w:marTop w:val="0"/>
                  <w:marBottom w:val="0"/>
                  <w:divBdr>
                    <w:top w:val="none" w:sz="0" w:space="0" w:color="auto"/>
                    <w:left w:val="none" w:sz="0" w:space="0" w:color="auto"/>
                    <w:bottom w:val="none" w:sz="0" w:space="0" w:color="auto"/>
                    <w:right w:val="none" w:sz="0" w:space="0" w:color="auto"/>
                  </w:divBdr>
                </w:div>
                <w:div w:id="1493108287">
                  <w:marLeft w:val="0"/>
                  <w:marRight w:val="0"/>
                  <w:marTop w:val="0"/>
                  <w:marBottom w:val="0"/>
                  <w:divBdr>
                    <w:top w:val="none" w:sz="0" w:space="0" w:color="auto"/>
                    <w:left w:val="none" w:sz="0" w:space="0" w:color="auto"/>
                    <w:bottom w:val="none" w:sz="0" w:space="0" w:color="auto"/>
                    <w:right w:val="none" w:sz="0" w:space="0" w:color="auto"/>
                  </w:divBdr>
                </w:div>
                <w:div w:id="690229450">
                  <w:marLeft w:val="0"/>
                  <w:marRight w:val="0"/>
                  <w:marTop w:val="0"/>
                  <w:marBottom w:val="0"/>
                  <w:divBdr>
                    <w:top w:val="none" w:sz="0" w:space="0" w:color="auto"/>
                    <w:left w:val="none" w:sz="0" w:space="0" w:color="auto"/>
                    <w:bottom w:val="none" w:sz="0" w:space="0" w:color="auto"/>
                    <w:right w:val="none" w:sz="0" w:space="0" w:color="auto"/>
                  </w:divBdr>
                </w:div>
                <w:div w:id="444737022">
                  <w:marLeft w:val="0"/>
                  <w:marRight w:val="0"/>
                  <w:marTop w:val="0"/>
                  <w:marBottom w:val="0"/>
                  <w:divBdr>
                    <w:top w:val="none" w:sz="0" w:space="0" w:color="auto"/>
                    <w:left w:val="none" w:sz="0" w:space="0" w:color="auto"/>
                    <w:bottom w:val="none" w:sz="0" w:space="0" w:color="auto"/>
                    <w:right w:val="none" w:sz="0" w:space="0" w:color="auto"/>
                  </w:divBdr>
                </w:div>
                <w:div w:id="499463225">
                  <w:marLeft w:val="0"/>
                  <w:marRight w:val="0"/>
                  <w:marTop w:val="0"/>
                  <w:marBottom w:val="0"/>
                  <w:divBdr>
                    <w:top w:val="none" w:sz="0" w:space="0" w:color="auto"/>
                    <w:left w:val="none" w:sz="0" w:space="0" w:color="auto"/>
                    <w:bottom w:val="none" w:sz="0" w:space="0" w:color="auto"/>
                    <w:right w:val="none" w:sz="0" w:space="0" w:color="auto"/>
                  </w:divBdr>
                </w:div>
                <w:div w:id="174926550">
                  <w:marLeft w:val="0"/>
                  <w:marRight w:val="0"/>
                  <w:marTop w:val="0"/>
                  <w:marBottom w:val="0"/>
                  <w:divBdr>
                    <w:top w:val="none" w:sz="0" w:space="0" w:color="auto"/>
                    <w:left w:val="none" w:sz="0" w:space="0" w:color="auto"/>
                    <w:bottom w:val="none" w:sz="0" w:space="0" w:color="auto"/>
                    <w:right w:val="none" w:sz="0" w:space="0" w:color="auto"/>
                  </w:divBdr>
                </w:div>
                <w:div w:id="1620330019">
                  <w:marLeft w:val="0"/>
                  <w:marRight w:val="0"/>
                  <w:marTop w:val="0"/>
                  <w:marBottom w:val="0"/>
                  <w:divBdr>
                    <w:top w:val="none" w:sz="0" w:space="0" w:color="auto"/>
                    <w:left w:val="none" w:sz="0" w:space="0" w:color="auto"/>
                    <w:bottom w:val="none" w:sz="0" w:space="0" w:color="auto"/>
                    <w:right w:val="none" w:sz="0" w:space="0" w:color="auto"/>
                  </w:divBdr>
                </w:div>
                <w:div w:id="1326670815">
                  <w:marLeft w:val="0"/>
                  <w:marRight w:val="0"/>
                  <w:marTop w:val="0"/>
                  <w:marBottom w:val="0"/>
                  <w:divBdr>
                    <w:top w:val="none" w:sz="0" w:space="0" w:color="auto"/>
                    <w:left w:val="none" w:sz="0" w:space="0" w:color="auto"/>
                    <w:bottom w:val="none" w:sz="0" w:space="0" w:color="auto"/>
                    <w:right w:val="none" w:sz="0" w:space="0" w:color="auto"/>
                  </w:divBdr>
                </w:div>
                <w:div w:id="134031092">
                  <w:marLeft w:val="0"/>
                  <w:marRight w:val="0"/>
                  <w:marTop w:val="0"/>
                  <w:marBottom w:val="0"/>
                  <w:divBdr>
                    <w:top w:val="none" w:sz="0" w:space="0" w:color="auto"/>
                    <w:left w:val="none" w:sz="0" w:space="0" w:color="auto"/>
                    <w:bottom w:val="none" w:sz="0" w:space="0" w:color="auto"/>
                    <w:right w:val="none" w:sz="0" w:space="0" w:color="auto"/>
                  </w:divBdr>
                </w:div>
                <w:div w:id="1700203798">
                  <w:marLeft w:val="0"/>
                  <w:marRight w:val="0"/>
                  <w:marTop w:val="0"/>
                  <w:marBottom w:val="0"/>
                  <w:divBdr>
                    <w:top w:val="none" w:sz="0" w:space="0" w:color="auto"/>
                    <w:left w:val="none" w:sz="0" w:space="0" w:color="auto"/>
                    <w:bottom w:val="none" w:sz="0" w:space="0" w:color="auto"/>
                    <w:right w:val="none" w:sz="0" w:space="0" w:color="auto"/>
                  </w:divBdr>
                </w:div>
                <w:div w:id="411857513">
                  <w:marLeft w:val="0"/>
                  <w:marRight w:val="0"/>
                  <w:marTop w:val="0"/>
                  <w:marBottom w:val="0"/>
                  <w:divBdr>
                    <w:top w:val="none" w:sz="0" w:space="0" w:color="auto"/>
                    <w:left w:val="none" w:sz="0" w:space="0" w:color="auto"/>
                    <w:bottom w:val="none" w:sz="0" w:space="0" w:color="auto"/>
                    <w:right w:val="none" w:sz="0" w:space="0" w:color="auto"/>
                  </w:divBdr>
                </w:div>
                <w:div w:id="1193959933">
                  <w:marLeft w:val="0"/>
                  <w:marRight w:val="0"/>
                  <w:marTop w:val="0"/>
                  <w:marBottom w:val="0"/>
                  <w:divBdr>
                    <w:top w:val="none" w:sz="0" w:space="0" w:color="auto"/>
                    <w:left w:val="none" w:sz="0" w:space="0" w:color="auto"/>
                    <w:bottom w:val="none" w:sz="0" w:space="0" w:color="auto"/>
                    <w:right w:val="none" w:sz="0" w:space="0" w:color="auto"/>
                  </w:divBdr>
                </w:div>
                <w:div w:id="1011489602">
                  <w:marLeft w:val="0"/>
                  <w:marRight w:val="0"/>
                  <w:marTop w:val="0"/>
                  <w:marBottom w:val="0"/>
                  <w:divBdr>
                    <w:top w:val="none" w:sz="0" w:space="0" w:color="auto"/>
                    <w:left w:val="none" w:sz="0" w:space="0" w:color="auto"/>
                    <w:bottom w:val="none" w:sz="0" w:space="0" w:color="auto"/>
                    <w:right w:val="none" w:sz="0" w:space="0" w:color="auto"/>
                  </w:divBdr>
                </w:div>
                <w:div w:id="867448889">
                  <w:marLeft w:val="0"/>
                  <w:marRight w:val="0"/>
                  <w:marTop w:val="0"/>
                  <w:marBottom w:val="0"/>
                  <w:divBdr>
                    <w:top w:val="none" w:sz="0" w:space="0" w:color="auto"/>
                    <w:left w:val="none" w:sz="0" w:space="0" w:color="auto"/>
                    <w:bottom w:val="none" w:sz="0" w:space="0" w:color="auto"/>
                    <w:right w:val="none" w:sz="0" w:space="0" w:color="auto"/>
                  </w:divBdr>
                </w:div>
                <w:div w:id="236133620">
                  <w:marLeft w:val="0"/>
                  <w:marRight w:val="0"/>
                  <w:marTop w:val="0"/>
                  <w:marBottom w:val="0"/>
                  <w:divBdr>
                    <w:top w:val="none" w:sz="0" w:space="0" w:color="auto"/>
                    <w:left w:val="none" w:sz="0" w:space="0" w:color="auto"/>
                    <w:bottom w:val="none" w:sz="0" w:space="0" w:color="auto"/>
                    <w:right w:val="none" w:sz="0" w:space="0" w:color="auto"/>
                  </w:divBdr>
                </w:div>
                <w:div w:id="1246307876">
                  <w:marLeft w:val="0"/>
                  <w:marRight w:val="0"/>
                  <w:marTop w:val="0"/>
                  <w:marBottom w:val="0"/>
                  <w:divBdr>
                    <w:top w:val="none" w:sz="0" w:space="0" w:color="auto"/>
                    <w:left w:val="none" w:sz="0" w:space="0" w:color="auto"/>
                    <w:bottom w:val="none" w:sz="0" w:space="0" w:color="auto"/>
                    <w:right w:val="none" w:sz="0" w:space="0" w:color="auto"/>
                  </w:divBdr>
                </w:div>
                <w:div w:id="1187601165">
                  <w:marLeft w:val="0"/>
                  <w:marRight w:val="0"/>
                  <w:marTop w:val="0"/>
                  <w:marBottom w:val="0"/>
                  <w:divBdr>
                    <w:top w:val="none" w:sz="0" w:space="0" w:color="auto"/>
                    <w:left w:val="none" w:sz="0" w:space="0" w:color="auto"/>
                    <w:bottom w:val="none" w:sz="0" w:space="0" w:color="auto"/>
                    <w:right w:val="none" w:sz="0" w:space="0" w:color="auto"/>
                  </w:divBdr>
                </w:div>
                <w:div w:id="524827836">
                  <w:marLeft w:val="0"/>
                  <w:marRight w:val="0"/>
                  <w:marTop w:val="0"/>
                  <w:marBottom w:val="0"/>
                  <w:divBdr>
                    <w:top w:val="none" w:sz="0" w:space="0" w:color="auto"/>
                    <w:left w:val="none" w:sz="0" w:space="0" w:color="auto"/>
                    <w:bottom w:val="none" w:sz="0" w:space="0" w:color="auto"/>
                    <w:right w:val="none" w:sz="0" w:space="0" w:color="auto"/>
                  </w:divBdr>
                </w:div>
                <w:div w:id="469595464">
                  <w:marLeft w:val="0"/>
                  <w:marRight w:val="0"/>
                  <w:marTop w:val="0"/>
                  <w:marBottom w:val="0"/>
                  <w:divBdr>
                    <w:top w:val="none" w:sz="0" w:space="0" w:color="auto"/>
                    <w:left w:val="none" w:sz="0" w:space="0" w:color="auto"/>
                    <w:bottom w:val="none" w:sz="0" w:space="0" w:color="auto"/>
                    <w:right w:val="none" w:sz="0" w:space="0" w:color="auto"/>
                  </w:divBdr>
                </w:div>
                <w:div w:id="20925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0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nked-list-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arraylist-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llections-in-java-2/"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geeksforgeeks.org/stack-class-in-java/" TargetMode="External"/><Relationship Id="rId4" Type="http://schemas.openxmlformats.org/officeDocument/2006/relationships/webSettings" Target="webSettings.xml"/><Relationship Id="rId9" Type="http://schemas.openxmlformats.org/officeDocument/2006/relationships/hyperlink" Target="https://www.geeksforgeeks.org/java-util-vector-clas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AnilRevs</dc:creator>
  <cp:lastModifiedBy>AnilRevs</cp:lastModifiedBy>
  <cp:revision>4</cp:revision>
  <dcterms:created xsi:type="dcterms:W3CDTF">2018-09-29T01:43:00Z</dcterms:created>
  <dcterms:modified xsi:type="dcterms:W3CDTF">2018-09-30T02:22:00Z</dcterms:modified>
</cp:coreProperties>
</file>